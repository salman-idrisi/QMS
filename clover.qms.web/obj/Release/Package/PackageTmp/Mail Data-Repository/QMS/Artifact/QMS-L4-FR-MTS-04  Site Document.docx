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7778D0" w14:textId="77777777" w:rsidR="0031548F" w:rsidRPr="00457594" w:rsidRDefault="0031548F">
      <w:pPr>
        <w:ind w:right="-42"/>
        <w:rPr>
          <w:rFonts w:asciiTheme="minorHAnsi" w:hAnsiTheme="minorHAnsi" w:cs="Arial"/>
          <w:b/>
          <w:color w:val="FFFFFF"/>
          <w:sz w:val="22"/>
          <w:szCs w:val="22"/>
        </w:rPr>
      </w:pPr>
    </w:p>
    <w:p w14:paraId="5E627BC2" w14:textId="77777777" w:rsidR="0031548F" w:rsidRPr="00457594" w:rsidRDefault="0031548F">
      <w:pPr>
        <w:ind w:right="-42"/>
        <w:rPr>
          <w:rFonts w:asciiTheme="minorHAnsi" w:hAnsiTheme="minorHAnsi" w:cs="Arial"/>
          <w:b/>
          <w:color w:val="FFFFFF"/>
          <w:sz w:val="22"/>
          <w:szCs w:val="22"/>
        </w:rPr>
      </w:pPr>
      <w:r w:rsidRPr="00457594">
        <w:rPr>
          <w:rFonts w:asciiTheme="minorHAnsi" w:hAnsiTheme="minorHAnsi" w:cs="Arial"/>
          <w:b/>
          <w:color w:val="FFFFFF"/>
          <w:sz w:val="22"/>
          <w:szCs w:val="22"/>
        </w:rPr>
        <w:softHyphen/>
      </w:r>
      <w:r w:rsidRPr="00457594">
        <w:rPr>
          <w:rFonts w:asciiTheme="minorHAnsi" w:hAnsiTheme="minorHAnsi" w:cs="Arial"/>
          <w:b/>
          <w:color w:val="FFFFFF"/>
          <w:sz w:val="22"/>
          <w:szCs w:val="22"/>
        </w:rPr>
        <w:softHyphen/>
      </w:r>
    </w:p>
    <w:p w14:paraId="0332A429" w14:textId="77777777" w:rsidR="00703144" w:rsidRPr="00457594" w:rsidRDefault="00703144">
      <w:pPr>
        <w:ind w:right="-42"/>
        <w:rPr>
          <w:rFonts w:asciiTheme="minorHAnsi" w:hAnsiTheme="minorHAnsi" w:cs="Arial"/>
          <w:b/>
          <w:color w:val="FFFFFF"/>
          <w:sz w:val="22"/>
          <w:szCs w:val="22"/>
        </w:rPr>
      </w:pPr>
    </w:p>
    <w:p w14:paraId="48D074D6" w14:textId="77777777" w:rsidR="00703144" w:rsidRPr="00457594" w:rsidRDefault="00703144">
      <w:pPr>
        <w:ind w:right="-42"/>
        <w:rPr>
          <w:rFonts w:asciiTheme="minorHAnsi" w:hAnsiTheme="minorHAnsi" w:cs="Arial"/>
          <w:b/>
          <w:color w:val="FFFFFF"/>
          <w:sz w:val="22"/>
          <w:szCs w:val="22"/>
        </w:rPr>
      </w:pPr>
    </w:p>
    <w:p w14:paraId="001F1B94" w14:textId="77777777" w:rsidR="00703144" w:rsidRPr="00457594" w:rsidRDefault="00703144">
      <w:pPr>
        <w:ind w:right="-42"/>
        <w:rPr>
          <w:rFonts w:asciiTheme="minorHAnsi" w:hAnsiTheme="minorHAnsi" w:cs="Arial"/>
          <w:b/>
          <w:color w:val="FFFFFF"/>
          <w:sz w:val="22"/>
          <w:szCs w:val="22"/>
        </w:rPr>
      </w:pPr>
    </w:p>
    <w:tbl>
      <w:tblPr>
        <w:tblW w:w="9288" w:type="dxa"/>
        <w:tblLayout w:type="fixed"/>
        <w:tblLook w:val="0000" w:firstRow="0" w:lastRow="0" w:firstColumn="0" w:lastColumn="0" w:noHBand="0" w:noVBand="0"/>
      </w:tblPr>
      <w:tblGrid>
        <w:gridCol w:w="4437"/>
        <w:gridCol w:w="4851"/>
      </w:tblGrid>
      <w:tr w:rsidR="00A6552D" w:rsidRPr="00253BB7" w14:paraId="555870AA" w14:textId="77777777" w:rsidTr="00033B66">
        <w:trPr>
          <w:trHeight w:val="288"/>
        </w:trPr>
        <w:tc>
          <w:tcPr>
            <w:tcW w:w="9288" w:type="dxa"/>
            <w:gridSpan w:val="2"/>
            <w:vAlign w:val="center"/>
          </w:tcPr>
          <w:p w14:paraId="44719B1D" w14:textId="77777777" w:rsidR="00A6552D" w:rsidRPr="00253BB7" w:rsidRDefault="00A6552D" w:rsidP="00033B66">
            <w:pPr>
              <w:snapToGrid w:val="0"/>
              <w:jc w:val="center"/>
              <w:rPr>
                <w:b/>
                <w:sz w:val="48"/>
                <w:szCs w:val="48"/>
              </w:rPr>
            </w:pPr>
          </w:p>
        </w:tc>
      </w:tr>
      <w:tr w:rsidR="00A6552D" w:rsidRPr="00253BB7" w14:paraId="0947AACE" w14:textId="77777777" w:rsidTr="00033B66">
        <w:trPr>
          <w:trHeight w:val="288"/>
        </w:trPr>
        <w:tc>
          <w:tcPr>
            <w:tcW w:w="9288" w:type="dxa"/>
            <w:gridSpan w:val="2"/>
            <w:vAlign w:val="center"/>
          </w:tcPr>
          <w:p w14:paraId="3CE71CC6" w14:textId="6946631D" w:rsidR="00A6552D" w:rsidRPr="00253BB7" w:rsidRDefault="00A6552D" w:rsidP="00033B66">
            <w:pPr>
              <w:snapToGrid w:val="0"/>
              <w:jc w:val="center"/>
              <w:rPr>
                <w:b/>
                <w:sz w:val="48"/>
                <w:szCs w:val="48"/>
              </w:rPr>
            </w:pPr>
            <w:bookmarkStart w:id="0" w:name="_GoBack"/>
            <w:bookmarkEnd w:id="0"/>
          </w:p>
        </w:tc>
      </w:tr>
      <w:tr w:rsidR="00A6552D" w:rsidRPr="00253BB7" w14:paraId="78C419B7" w14:textId="77777777" w:rsidTr="00033B66">
        <w:trPr>
          <w:trHeight w:val="288"/>
        </w:trPr>
        <w:tc>
          <w:tcPr>
            <w:tcW w:w="9288" w:type="dxa"/>
            <w:gridSpan w:val="2"/>
            <w:vAlign w:val="center"/>
          </w:tcPr>
          <w:p w14:paraId="1D705045" w14:textId="77777777" w:rsidR="00A6552D" w:rsidRPr="00253BB7" w:rsidRDefault="00A6552D" w:rsidP="00A6552D">
            <w:pPr>
              <w:snapToGrid w:val="0"/>
              <w:rPr>
                <w:b/>
                <w:sz w:val="66"/>
                <w:szCs w:val="66"/>
              </w:rPr>
            </w:pPr>
          </w:p>
        </w:tc>
      </w:tr>
      <w:tr w:rsidR="00A6552D" w:rsidRPr="00253BB7" w14:paraId="3714764A" w14:textId="77777777" w:rsidTr="00033B66">
        <w:trPr>
          <w:trHeight w:val="288"/>
        </w:trPr>
        <w:tc>
          <w:tcPr>
            <w:tcW w:w="9288" w:type="dxa"/>
            <w:gridSpan w:val="2"/>
            <w:vAlign w:val="center"/>
          </w:tcPr>
          <w:p w14:paraId="161B7998" w14:textId="77777777" w:rsidR="00A6552D" w:rsidRPr="00253BB7" w:rsidRDefault="00A6552D" w:rsidP="00A6552D">
            <w:pPr>
              <w:snapToGrid w:val="0"/>
              <w:rPr>
                <w:b/>
                <w:sz w:val="44"/>
                <w:szCs w:val="44"/>
              </w:rPr>
            </w:pPr>
          </w:p>
        </w:tc>
      </w:tr>
      <w:tr w:rsidR="00A6552D" w:rsidRPr="00253BB7" w14:paraId="63591002" w14:textId="77777777" w:rsidTr="00A6552D">
        <w:trPr>
          <w:trHeight w:val="80"/>
        </w:trPr>
        <w:tc>
          <w:tcPr>
            <w:tcW w:w="9288" w:type="dxa"/>
            <w:gridSpan w:val="2"/>
            <w:vAlign w:val="center"/>
          </w:tcPr>
          <w:p w14:paraId="270AC5F5" w14:textId="77777777" w:rsidR="00A6552D" w:rsidRPr="00253BB7" w:rsidRDefault="00A6552D" w:rsidP="00033B66">
            <w:pPr>
              <w:snapToGrid w:val="0"/>
              <w:jc w:val="center"/>
              <w:rPr>
                <w:b/>
                <w:sz w:val="44"/>
                <w:szCs w:val="44"/>
              </w:rPr>
            </w:pPr>
          </w:p>
        </w:tc>
      </w:tr>
      <w:tr w:rsidR="00A6552D" w:rsidRPr="00253BB7" w14:paraId="177E257E" w14:textId="77777777" w:rsidTr="00033B66">
        <w:trPr>
          <w:trHeight w:val="288"/>
        </w:trPr>
        <w:tc>
          <w:tcPr>
            <w:tcW w:w="9288" w:type="dxa"/>
            <w:gridSpan w:val="2"/>
            <w:vAlign w:val="center"/>
          </w:tcPr>
          <w:p w14:paraId="6AC80BEB" w14:textId="4C553C68" w:rsidR="00A6552D" w:rsidRPr="00253BB7" w:rsidRDefault="00A6552D" w:rsidP="00A6552D">
            <w:pPr>
              <w:snapToGrid w:val="0"/>
              <w:jc w:val="center"/>
              <w:rPr>
                <w:sz w:val="44"/>
                <w:szCs w:val="44"/>
              </w:rPr>
            </w:pPr>
          </w:p>
        </w:tc>
      </w:tr>
      <w:tr w:rsidR="00A6552D" w:rsidRPr="00253BB7" w14:paraId="43BF2022" w14:textId="77777777" w:rsidTr="00033B66">
        <w:trPr>
          <w:trHeight w:val="288"/>
        </w:trPr>
        <w:tc>
          <w:tcPr>
            <w:tcW w:w="4437" w:type="dxa"/>
            <w:vAlign w:val="center"/>
          </w:tcPr>
          <w:p w14:paraId="5D7114A2" w14:textId="77777777" w:rsidR="00A6552D" w:rsidRPr="00253BB7" w:rsidRDefault="00A6552D" w:rsidP="00033B66">
            <w:pPr>
              <w:snapToGrid w:val="0"/>
            </w:pPr>
          </w:p>
        </w:tc>
        <w:tc>
          <w:tcPr>
            <w:tcW w:w="4851" w:type="dxa"/>
            <w:vAlign w:val="center"/>
          </w:tcPr>
          <w:p w14:paraId="56317E17" w14:textId="77777777" w:rsidR="00A6552D" w:rsidRPr="00253BB7" w:rsidRDefault="00A6552D" w:rsidP="00033B66">
            <w:pPr>
              <w:snapToGrid w:val="0"/>
              <w:jc w:val="center"/>
            </w:pPr>
          </w:p>
        </w:tc>
      </w:tr>
    </w:tbl>
    <w:p w14:paraId="164081C9" w14:textId="77777777" w:rsidR="00703144" w:rsidRDefault="00703144">
      <w:pPr>
        <w:ind w:right="-42"/>
        <w:rPr>
          <w:rFonts w:asciiTheme="minorHAnsi" w:hAnsiTheme="minorHAnsi" w:cs="Arial"/>
          <w:b/>
          <w:color w:val="FFFFFF"/>
          <w:sz w:val="44"/>
          <w:szCs w:val="44"/>
        </w:rPr>
      </w:pPr>
    </w:p>
    <w:p w14:paraId="43BFAFCC" w14:textId="77777777" w:rsidR="005B5E76" w:rsidRDefault="005B5E76">
      <w:pPr>
        <w:ind w:right="-42"/>
        <w:rPr>
          <w:rFonts w:asciiTheme="minorHAnsi" w:hAnsiTheme="minorHAnsi" w:cs="Arial"/>
          <w:b/>
          <w:color w:val="FFFFFF"/>
          <w:sz w:val="44"/>
          <w:szCs w:val="44"/>
        </w:rPr>
      </w:pPr>
    </w:p>
    <w:p w14:paraId="2BC7EC4B" w14:textId="77777777" w:rsidR="00703144" w:rsidRPr="005B5E76" w:rsidRDefault="00703144" w:rsidP="00A6552D">
      <w:pPr>
        <w:pStyle w:val="BoldNormalnospacing"/>
        <w:jc w:val="center"/>
        <w:rPr>
          <w:rStyle w:val="BookTitle"/>
          <w:rFonts w:asciiTheme="minorHAnsi" w:hAnsiTheme="minorHAnsi"/>
          <w:b/>
          <w:sz w:val="36"/>
          <w:szCs w:val="36"/>
        </w:rPr>
      </w:pPr>
      <w:r w:rsidRPr="005B5E76">
        <w:rPr>
          <w:rStyle w:val="BookTitle"/>
          <w:rFonts w:asciiTheme="minorHAnsi" w:hAnsiTheme="minorHAnsi"/>
          <w:b/>
          <w:sz w:val="36"/>
          <w:szCs w:val="36"/>
        </w:rPr>
        <w:t>Site Document</w:t>
      </w:r>
    </w:p>
    <w:p w14:paraId="2FC0C227" w14:textId="77777777" w:rsidR="0054657C" w:rsidRPr="005B5E76" w:rsidRDefault="00573041" w:rsidP="005B5E76">
      <w:pPr>
        <w:tabs>
          <w:tab w:val="left" w:pos="1490"/>
        </w:tabs>
        <w:rPr>
          <w:rFonts w:asciiTheme="minorHAnsi" w:hAnsiTheme="minorHAnsi"/>
          <w:b/>
          <w:color w:val="000000" w:themeColor="text1"/>
          <w:sz w:val="44"/>
          <w:szCs w:val="44"/>
        </w:rPr>
      </w:pPr>
      <w:r w:rsidRPr="005B5E76">
        <w:rPr>
          <w:rFonts w:asciiTheme="minorHAnsi" w:hAnsiTheme="minorHAnsi" w:cs="Arial"/>
          <w:b/>
          <w:bCs/>
          <w:kern w:val="1"/>
          <w:sz w:val="44"/>
          <w:szCs w:val="44"/>
        </w:rPr>
        <w:tab/>
      </w:r>
      <w:r w:rsidR="0054657C" w:rsidRPr="005B5E76">
        <w:rPr>
          <w:rFonts w:asciiTheme="minorHAnsi" w:hAnsiTheme="minorHAnsi"/>
          <w:b/>
          <w:color w:val="000000" w:themeColor="text1"/>
          <w:sz w:val="44"/>
          <w:szCs w:val="44"/>
        </w:rPr>
        <w:t xml:space="preserve">                      </w:t>
      </w:r>
    </w:p>
    <w:p w14:paraId="6CC4AA74" w14:textId="72A875A3" w:rsidR="00DF1284" w:rsidRPr="00414BAA" w:rsidRDefault="00907043" w:rsidP="00DF1284">
      <w:pPr>
        <w:pStyle w:val="Subtitle"/>
        <w:jc w:val="center"/>
        <w:rPr>
          <w:rFonts w:asciiTheme="minorHAnsi" w:hAnsiTheme="minorHAnsi"/>
          <w:b/>
          <w:i w:val="0"/>
          <w:color w:val="000000" w:themeColor="text1"/>
          <w:sz w:val="32"/>
          <w:szCs w:val="32"/>
        </w:rPr>
      </w:pPr>
      <w:r w:rsidRPr="00414BAA">
        <w:rPr>
          <w:rFonts w:asciiTheme="minorHAnsi" w:hAnsiTheme="minorHAnsi"/>
          <w:b/>
          <w:i w:val="0"/>
          <w:color w:val="000000" w:themeColor="text1"/>
          <w:sz w:val="32"/>
          <w:szCs w:val="32"/>
        </w:rPr>
        <w:t>Version 1</w:t>
      </w:r>
      <w:r w:rsidR="0054657C" w:rsidRPr="00414BAA">
        <w:rPr>
          <w:rFonts w:asciiTheme="minorHAnsi" w:hAnsiTheme="minorHAnsi"/>
          <w:b/>
          <w:i w:val="0"/>
          <w:color w:val="000000" w:themeColor="text1"/>
          <w:sz w:val="32"/>
          <w:szCs w:val="32"/>
        </w:rPr>
        <w:t>.0</w:t>
      </w:r>
      <w:r w:rsidR="00414BAA">
        <w:rPr>
          <w:rFonts w:asciiTheme="minorHAnsi" w:hAnsiTheme="minorHAnsi"/>
          <w:b/>
          <w:i w:val="0"/>
          <w:color w:val="000000" w:themeColor="text1"/>
          <w:sz w:val="32"/>
          <w:szCs w:val="32"/>
        </w:rPr>
        <w:t>Y_2018-19</w:t>
      </w:r>
    </w:p>
    <w:p w14:paraId="10E521E5" w14:textId="0B23857C" w:rsidR="0054657C" w:rsidRPr="005B5E76" w:rsidRDefault="0054657C" w:rsidP="00962A59">
      <w:pPr>
        <w:pStyle w:val="Subtitle"/>
        <w:jc w:val="center"/>
        <w:rPr>
          <w:rFonts w:asciiTheme="minorHAnsi" w:hAnsiTheme="minorHAnsi"/>
          <w:i w:val="0"/>
          <w:color w:val="000000" w:themeColor="text1"/>
          <w:sz w:val="32"/>
          <w:szCs w:val="32"/>
        </w:rPr>
      </w:pPr>
    </w:p>
    <w:p w14:paraId="41520BDC" w14:textId="77777777" w:rsidR="0054657C" w:rsidRPr="00457594" w:rsidRDefault="0054657C" w:rsidP="0054657C">
      <w:pPr>
        <w:pStyle w:val="Subtitle"/>
        <w:rPr>
          <w:rFonts w:asciiTheme="minorHAnsi" w:hAnsiTheme="minorHAnsi"/>
          <w:b/>
          <w:i w:val="0"/>
          <w:color w:val="000000" w:themeColor="text1"/>
          <w:sz w:val="32"/>
        </w:rPr>
      </w:pPr>
    </w:p>
    <w:p w14:paraId="039DBD35" w14:textId="77777777" w:rsidR="0054657C" w:rsidRPr="00457594" w:rsidRDefault="0054657C" w:rsidP="0054657C">
      <w:pPr>
        <w:pStyle w:val="Subtitle"/>
        <w:rPr>
          <w:rFonts w:asciiTheme="minorHAnsi" w:hAnsiTheme="minorHAnsi"/>
          <w:b/>
          <w:sz w:val="32"/>
        </w:rPr>
      </w:pPr>
      <w:r w:rsidRPr="00457594">
        <w:rPr>
          <w:rFonts w:asciiTheme="minorHAnsi" w:hAnsiTheme="minorHAnsi"/>
          <w:b/>
          <w:sz w:val="32"/>
        </w:rPr>
        <w:t xml:space="preserve">                                 </w:t>
      </w:r>
    </w:p>
    <w:p w14:paraId="55705C44" w14:textId="77777777" w:rsidR="0031548F" w:rsidRPr="00457594" w:rsidRDefault="0031548F">
      <w:pPr>
        <w:jc w:val="center"/>
        <w:rPr>
          <w:rFonts w:asciiTheme="minorHAnsi" w:hAnsiTheme="minorHAnsi"/>
          <w:b/>
          <w:bCs/>
          <w:color w:val="000000"/>
          <w:sz w:val="22"/>
          <w:szCs w:val="22"/>
        </w:rPr>
      </w:pPr>
    </w:p>
    <w:p w14:paraId="52907784" w14:textId="77777777" w:rsidR="0031548F" w:rsidRPr="00457594" w:rsidRDefault="0031548F">
      <w:pPr>
        <w:jc w:val="center"/>
        <w:rPr>
          <w:rFonts w:asciiTheme="minorHAnsi" w:hAnsiTheme="minorHAnsi"/>
          <w:b/>
          <w:bCs/>
          <w:color w:val="000000"/>
          <w:sz w:val="22"/>
          <w:szCs w:val="22"/>
        </w:rPr>
      </w:pPr>
    </w:p>
    <w:p w14:paraId="0B45E27E" w14:textId="77777777" w:rsidR="0031548F" w:rsidRPr="00457594" w:rsidRDefault="0031548F">
      <w:pPr>
        <w:jc w:val="center"/>
        <w:rPr>
          <w:rFonts w:asciiTheme="minorHAnsi" w:hAnsiTheme="minorHAnsi"/>
          <w:b/>
          <w:bCs/>
          <w:color w:val="000000"/>
          <w:sz w:val="22"/>
          <w:szCs w:val="22"/>
        </w:rPr>
      </w:pPr>
    </w:p>
    <w:p w14:paraId="130E9F98" w14:textId="77777777" w:rsidR="0031548F" w:rsidRPr="00457594" w:rsidRDefault="0031548F">
      <w:pPr>
        <w:jc w:val="center"/>
        <w:rPr>
          <w:rFonts w:asciiTheme="minorHAnsi" w:hAnsiTheme="minorHAnsi"/>
          <w:b/>
          <w:bCs/>
          <w:color w:val="000000"/>
          <w:sz w:val="22"/>
          <w:szCs w:val="22"/>
        </w:rPr>
      </w:pPr>
    </w:p>
    <w:p w14:paraId="330D36F4" w14:textId="77777777" w:rsidR="0031548F" w:rsidRPr="00457594" w:rsidRDefault="0031548F">
      <w:pPr>
        <w:jc w:val="center"/>
        <w:rPr>
          <w:rFonts w:asciiTheme="minorHAnsi" w:hAnsiTheme="minorHAnsi"/>
          <w:b/>
          <w:bCs/>
          <w:color w:val="000000"/>
          <w:sz w:val="22"/>
          <w:szCs w:val="22"/>
        </w:rPr>
      </w:pPr>
    </w:p>
    <w:p w14:paraId="1D01F2FA" w14:textId="77777777" w:rsidR="0031548F" w:rsidRPr="00457594" w:rsidRDefault="0031548F">
      <w:pPr>
        <w:jc w:val="center"/>
        <w:rPr>
          <w:rFonts w:asciiTheme="minorHAnsi" w:hAnsiTheme="minorHAnsi"/>
          <w:b/>
          <w:bCs/>
          <w:color w:val="000000"/>
          <w:sz w:val="22"/>
          <w:szCs w:val="22"/>
        </w:rPr>
      </w:pPr>
    </w:p>
    <w:p w14:paraId="6ED32D78" w14:textId="77777777" w:rsidR="0031548F" w:rsidRPr="00457594" w:rsidRDefault="0031548F">
      <w:pPr>
        <w:jc w:val="center"/>
        <w:rPr>
          <w:rFonts w:asciiTheme="minorHAnsi" w:hAnsiTheme="minorHAnsi"/>
          <w:b/>
          <w:bCs/>
          <w:color w:val="000000"/>
          <w:sz w:val="22"/>
          <w:szCs w:val="22"/>
        </w:rPr>
      </w:pPr>
    </w:p>
    <w:p w14:paraId="36844DD4" w14:textId="77777777" w:rsidR="0031548F" w:rsidRPr="00457594" w:rsidRDefault="0031548F">
      <w:pPr>
        <w:jc w:val="center"/>
        <w:rPr>
          <w:rFonts w:asciiTheme="minorHAnsi" w:hAnsiTheme="minorHAnsi"/>
          <w:b/>
          <w:bCs/>
          <w:color w:val="000000"/>
          <w:sz w:val="22"/>
          <w:szCs w:val="22"/>
        </w:rPr>
      </w:pPr>
    </w:p>
    <w:p w14:paraId="0CAA93F6" w14:textId="77777777" w:rsidR="0031548F" w:rsidRPr="00457594" w:rsidRDefault="0031548F">
      <w:pPr>
        <w:rPr>
          <w:rFonts w:asciiTheme="minorHAnsi" w:hAnsiTheme="minorHAnsi"/>
          <w:sz w:val="22"/>
          <w:szCs w:val="22"/>
          <w:u w:val="single"/>
        </w:rPr>
      </w:pPr>
    </w:p>
    <w:p w14:paraId="06FB04F6" w14:textId="77777777" w:rsidR="0031548F" w:rsidRPr="00457594" w:rsidRDefault="0031548F">
      <w:pPr>
        <w:ind w:right="-42"/>
        <w:rPr>
          <w:rFonts w:asciiTheme="minorHAnsi" w:hAnsiTheme="minorHAnsi" w:cs="Arial"/>
          <w:b/>
          <w:color w:val="FFFFFF"/>
          <w:sz w:val="22"/>
          <w:szCs w:val="22"/>
        </w:rPr>
      </w:pPr>
    </w:p>
    <w:p w14:paraId="66F9F482" w14:textId="77777777" w:rsidR="00907043" w:rsidRPr="00457594" w:rsidRDefault="00907043">
      <w:pPr>
        <w:ind w:right="-42"/>
        <w:rPr>
          <w:rFonts w:asciiTheme="minorHAnsi" w:hAnsiTheme="minorHAnsi" w:cs="Arial"/>
          <w:b/>
          <w:color w:val="FFFFFF"/>
          <w:sz w:val="22"/>
          <w:szCs w:val="22"/>
        </w:rPr>
      </w:pPr>
    </w:p>
    <w:p w14:paraId="1E260056" w14:textId="77777777" w:rsidR="00907043" w:rsidRPr="00457594" w:rsidRDefault="00907043">
      <w:pPr>
        <w:ind w:right="-42"/>
        <w:rPr>
          <w:rFonts w:asciiTheme="minorHAnsi" w:hAnsiTheme="minorHAnsi" w:cs="Arial"/>
          <w:b/>
          <w:color w:val="FFFFFF"/>
          <w:sz w:val="22"/>
          <w:szCs w:val="22"/>
        </w:rPr>
      </w:pPr>
    </w:p>
    <w:p w14:paraId="32E7A64E" w14:textId="77777777" w:rsidR="00907043" w:rsidRPr="00457594" w:rsidRDefault="00907043">
      <w:pPr>
        <w:ind w:right="-42"/>
        <w:rPr>
          <w:rFonts w:asciiTheme="minorHAnsi" w:hAnsiTheme="minorHAnsi" w:cs="Arial"/>
          <w:b/>
          <w:color w:val="FFFFFF"/>
          <w:sz w:val="22"/>
          <w:szCs w:val="22"/>
        </w:rPr>
      </w:pPr>
    </w:p>
    <w:p w14:paraId="7BE3C79D" w14:textId="77777777" w:rsidR="00907043" w:rsidRDefault="00F76D33">
      <w:pPr>
        <w:ind w:right="-42"/>
        <w:rPr>
          <w:rFonts w:asciiTheme="minorHAnsi" w:hAnsiTheme="minorHAnsi" w:cs="Arial"/>
          <w:b/>
          <w:color w:val="FFFFFF"/>
          <w:sz w:val="22"/>
          <w:szCs w:val="22"/>
        </w:rPr>
      </w:pPr>
      <w:r>
        <w:rPr>
          <w:rFonts w:asciiTheme="minorHAnsi" w:hAnsiTheme="minorHAnsi" w:cs="Arial"/>
          <w:b/>
          <w:color w:val="FFFFFF"/>
          <w:sz w:val="22"/>
          <w:szCs w:val="22"/>
        </w:rPr>
        <w:t>\</w:t>
      </w:r>
    </w:p>
    <w:p w14:paraId="6C6DC499" w14:textId="77777777" w:rsidR="00F76D33" w:rsidRDefault="00F76D33">
      <w:pPr>
        <w:ind w:right="-42"/>
        <w:rPr>
          <w:rFonts w:asciiTheme="minorHAnsi" w:hAnsiTheme="minorHAnsi" w:cs="Arial"/>
          <w:b/>
          <w:color w:val="FFFFFF"/>
          <w:sz w:val="22"/>
          <w:szCs w:val="22"/>
        </w:rPr>
      </w:pPr>
    </w:p>
    <w:p w14:paraId="4A1C1772" w14:textId="77777777" w:rsidR="00F76D33" w:rsidRDefault="00F76D33">
      <w:pPr>
        <w:ind w:right="-42"/>
        <w:rPr>
          <w:rFonts w:asciiTheme="minorHAnsi" w:hAnsiTheme="minorHAnsi" w:cs="Arial"/>
          <w:b/>
          <w:color w:val="FFFFFF"/>
          <w:sz w:val="22"/>
          <w:szCs w:val="22"/>
        </w:rPr>
      </w:pPr>
    </w:p>
    <w:p w14:paraId="32BC3F9D" w14:textId="77777777" w:rsidR="00F76D33" w:rsidRPr="00457594" w:rsidRDefault="00F76D33">
      <w:pPr>
        <w:ind w:right="-42"/>
        <w:rPr>
          <w:rFonts w:asciiTheme="minorHAnsi" w:hAnsiTheme="minorHAnsi" w:cs="Arial"/>
          <w:b/>
          <w:color w:val="FFFFFF"/>
          <w:sz w:val="22"/>
          <w:szCs w:val="22"/>
        </w:rPr>
      </w:pPr>
    </w:p>
    <w:p w14:paraId="7AE143A5" w14:textId="77777777" w:rsidR="00907043" w:rsidRPr="00457594" w:rsidRDefault="00907043">
      <w:pPr>
        <w:ind w:right="-42"/>
        <w:rPr>
          <w:rFonts w:asciiTheme="minorHAnsi" w:hAnsiTheme="minorHAnsi" w:cs="Arial"/>
          <w:b/>
          <w:color w:val="FFFFFF"/>
          <w:sz w:val="22"/>
          <w:szCs w:val="22"/>
        </w:rPr>
      </w:pPr>
    </w:p>
    <w:p w14:paraId="2EED1A70" w14:textId="77777777" w:rsidR="00907043" w:rsidRPr="00457594" w:rsidRDefault="00907043">
      <w:pPr>
        <w:ind w:right="-42"/>
        <w:rPr>
          <w:rFonts w:asciiTheme="minorHAnsi" w:hAnsiTheme="minorHAnsi" w:cs="Arial"/>
          <w:b/>
          <w:color w:val="FFFFFF"/>
          <w:sz w:val="22"/>
          <w:szCs w:val="22"/>
        </w:rPr>
      </w:pPr>
    </w:p>
    <w:p w14:paraId="591BFA27" w14:textId="77777777" w:rsidR="00907043" w:rsidRPr="00457594" w:rsidRDefault="00907043">
      <w:pPr>
        <w:ind w:right="-42"/>
        <w:rPr>
          <w:rFonts w:asciiTheme="minorHAnsi" w:hAnsiTheme="minorHAnsi" w:cs="Arial"/>
          <w:b/>
          <w:color w:val="FFFFFF"/>
          <w:sz w:val="22"/>
          <w:szCs w:val="22"/>
        </w:rPr>
      </w:pPr>
    </w:p>
    <w:p w14:paraId="21587E3D" w14:textId="77777777" w:rsidR="0031548F" w:rsidRPr="00457594" w:rsidRDefault="0031548F">
      <w:pPr>
        <w:ind w:right="-42"/>
        <w:rPr>
          <w:rFonts w:asciiTheme="minorHAnsi" w:hAnsiTheme="minorHAnsi" w:cs="Arial"/>
          <w:b/>
          <w:color w:val="FFFFFF"/>
          <w:sz w:val="22"/>
          <w:szCs w:val="22"/>
        </w:rPr>
      </w:pPr>
    </w:p>
    <w:p w14:paraId="5AEFBC5B" w14:textId="77777777" w:rsidR="00F76D33" w:rsidRPr="00457594" w:rsidRDefault="00F76D33" w:rsidP="007755AD">
      <w:pPr>
        <w:ind w:right="-42"/>
        <w:jc w:val="center"/>
        <w:rPr>
          <w:rFonts w:asciiTheme="minorHAnsi" w:hAnsiTheme="minorHAnsi" w:cs="Arial"/>
          <w:b/>
          <w:color w:val="FFFFFF"/>
          <w:sz w:val="22"/>
          <w:szCs w:val="22"/>
        </w:rPr>
      </w:pPr>
    </w:p>
    <w:p w14:paraId="3A19D2DD" w14:textId="77777777" w:rsidR="003B317B" w:rsidRPr="00457594" w:rsidRDefault="003B317B">
      <w:pPr>
        <w:ind w:right="-42"/>
        <w:rPr>
          <w:rFonts w:asciiTheme="minorHAnsi" w:hAnsiTheme="minorHAnsi" w:cs="Arial"/>
          <w:b/>
          <w:color w:val="FFFFFF"/>
          <w:sz w:val="22"/>
          <w:szCs w:val="22"/>
        </w:rPr>
      </w:pPr>
    </w:p>
    <w:p w14:paraId="0BBB4008" w14:textId="77777777" w:rsidR="0031548F" w:rsidRPr="00457594" w:rsidRDefault="0031548F">
      <w:pPr>
        <w:ind w:right="-42"/>
        <w:rPr>
          <w:rFonts w:asciiTheme="minorHAnsi" w:eastAsia="Batang" w:hAnsiTheme="minorHAnsi"/>
          <w:b/>
          <w:bCs/>
          <w:sz w:val="22"/>
          <w:szCs w:val="22"/>
        </w:rPr>
      </w:pPr>
      <w:r w:rsidRPr="00457594">
        <w:rPr>
          <w:rFonts w:asciiTheme="minorHAnsi" w:eastAsia="Batang" w:hAnsiTheme="minorHAnsi"/>
          <w:b/>
          <w:bCs/>
          <w:sz w:val="22"/>
          <w:szCs w:val="22"/>
        </w:rPr>
        <w:t xml:space="preserve">Document </w:t>
      </w:r>
      <w:r w:rsidR="003B317B" w:rsidRPr="00457594">
        <w:rPr>
          <w:rFonts w:asciiTheme="minorHAnsi" w:eastAsia="Batang" w:hAnsiTheme="minorHAnsi"/>
          <w:b/>
          <w:bCs/>
          <w:sz w:val="22"/>
          <w:szCs w:val="22"/>
        </w:rPr>
        <w:t>Information</w:t>
      </w:r>
      <w:r w:rsidR="00907043" w:rsidRPr="00457594">
        <w:rPr>
          <w:rFonts w:asciiTheme="minorHAnsi" w:eastAsia="Batang" w:hAnsiTheme="minorHAnsi"/>
          <w:b/>
          <w:bCs/>
          <w:sz w:val="22"/>
          <w:szCs w:val="22"/>
        </w:rPr>
        <w:t xml:space="preserve"> &amp; Revision History</w:t>
      </w:r>
      <w:r w:rsidR="003B317B" w:rsidRPr="00457594">
        <w:rPr>
          <w:rFonts w:asciiTheme="minorHAnsi" w:eastAsia="Batang" w:hAnsiTheme="minorHAnsi"/>
          <w:b/>
          <w:bCs/>
          <w:sz w:val="22"/>
          <w:szCs w:val="22"/>
        </w:rPr>
        <w:t>:</w:t>
      </w:r>
    </w:p>
    <w:p w14:paraId="29941AEB" w14:textId="77777777" w:rsidR="0031548F" w:rsidRPr="00457594" w:rsidRDefault="0031548F">
      <w:pPr>
        <w:rPr>
          <w:rFonts w:asciiTheme="minorHAnsi" w:hAnsiTheme="minorHAnsi"/>
          <w:sz w:val="22"/>
          <w:szCs w:val="22"/>
        </w:rPr>
      </w:pPr>
    </w:p>
    <w:tbl>
      <w:tblPr>
        <w:tblStyle w:val="MediumGrid3-Accent5"/>
        <w:tblW w:w="0" w:type="auto"/>
        <w:tblLook w:val="04A0" w:firstRow="1" w:lastRow="0" w:firstColumn="1" w:lastColumn="0" w:noHBand="0" w:noVBand="1"/>
      </w:tblPr>
      <w:tblGrid>
        <w:gridCol w:w="2265"/>
        <w:gridCol w:w="2268"/>
        <w:gridCol w:w="2233"/>
        <w:gridCol w:w="2239"/>
      </w:tblGrid>
      <w:tr w:rsidR="00E61277" w:rsidRPr="00802072" w14:paraId="5B31848C" w14:textId="77777777" w:rsidTr="00E61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4F81BD" w:themeFill="accent1"/>
          </w:tcPr>
          <w:p w14:paraId="31D98310" w14:textId="77777777" w:rsidR="00E61277" w:rsidRPr="00802072" w:rsidRDefault="00E61277" w:rsidP="00E61277">
            <w:pPr>
              <w:ind w:right="720"/>
              <w:rPr>
                <w:rFonts w:asciiTheme="minorHAnsi" w:eastAsia="Batang" w:hAnsiTheme="minorHAnsi"/>
                <w:szCs w:val="24"/>
              </w:rPr>
            </w:pPr>
            <w:r w:rsidRPr="00802072">
              <w:rPr>
                <w:rFonts w:asciiTheme="minorHAnsi" w:eastAsia="Batang" w:hAnsiTheme="minorHAnsi"/>
                <w:szCs w:val="24"/>
              </w:rPr>
              <w:t>Document Version No</w:t>
            </w:r>
          </w:p>
        </w:tc>
        <w:tc>
          <w:tcPr>
            <w:tcW w:w="2310" w:type="dxa"/>
            <w:shd w:val="clear" w:color="auto" w:fill="4F81BD" w:themeFill="accent1"/>
          </w:tcPr>
          <w:p w14:paraId="0085C08D" w14:textId="77777777" w:rsidR="00E61277" w:rsidRPr="00802072" w:rsidRDefault="00E61277" w:rsidP="00E61277">
            <w:pPr>
              <w:ind w:right="720"/>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szCs w:val="24"/>
              </w:rPr>
            </w:pPr>
            <w:r w:rsidRPr="00802072">
              <w:rPr>
                <w:rFonts w:asciiTheme="minorHAnsi" w:eastAsia="Batang" w:hAnsiTheme="minorHAnsi"/>
                <w:szCs w:val="24"/>
              </w:rPr>
              <w:t>Revision Date</w:t>
            </w:r>
          </w:p>
        </w:tc>
        <w:tc>
          <w:tcPr>
            <w:tcW w:w="2310" w:type="dxa"/>
            <w:shd w:val="clear" w:color="auto" w:fill="4F81BD" w:themeFill="accent1"/>
          </w:tcPr>
          <w:p w14:paraId="26389C7E" w14:textId="77777777" w:rsidR="00E61277" w:rsidRPr="00802072" w:rsidRDefault="00E61277" w:rsidP="00E61277">
            <w:pPr>
              <w:ind w:right="720"/>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szCs w:val="24"/>
              </w:rPr>
            </w:pPr>
            <w:r w:rsidRPr="00802072">
              <w:rPr>
                <w:rFonts w:asciiTheme="minorHAnsi" w:eastAsia="Batang" w:hAnsiTheme="minorHAnsi"/>
                <w:szCs w:val="24"/>
              </w:rPr>
              <w:t>Authors</w:t>
            </w:r>
          </w:p>
        </w:tc>
        <w:tc>
          <w:tcPr>
            <w:tcW w:w="2311" w:type="dxa"/>
            <w:shd w:val="clear" w:color="auto" w:fill="4F81BD" w:themeFill="accent1"/>
          </w:tcPr>
          <w:p w14:paraId="64D85B40" w14:textId="77777777" w:rsidR="00E61277" w:rsidRPr="00802072" w:rsidRDefault="00E61277" w:rsidP="00E61277">
            <w:pPr>
              <w:ind w:right="720"/>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szCs w:val="24"/>
              </w:rPr>
            </w:pPr>
            <w:r w:rsidRPr="00802072">
              <w:rPr>
                <w:rFonts w:asciiTheme="minorHAnsi" w:eastAsia="Batang" w:hAnsiTheme="minorHAnsi"/>
                <w:szCs w:val="24"/>
              </w:rPr>
              <w:t>Revision Notes</w:t>
            </w:r>
          </w:p>
        </w:tc>
      </w:tr>
      <w:tr w:rsidR="00DF1284" w:rsidRPr="00802072" w14:paraId="61F766EA" w14:textId="77777777" w:rsidTr="00E6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top w:val="single" w:sz="24" w:space="0" w:color="FFFFFF" w:themeColor="background1"/>
              <w:bottom w:val="single" w:sz="6" w:space="0" w:color="FFFFFF" w:themeColor="background1"/>
            </w:tcBorders>
            <w:shd w:val="clear" w:color="auto" w:fill="95B3D7" w:themeFill="accent1" w:themeFillTint="99"/>
          </w:tcPr>
          <w:p w14:paraId="15B6CC5F" w14:textId="6C84D6B1" w:rsidR="00DF1284" w:rsidRPr="00802072" w:rsidRDefault="0049218B" w:rsidP="00E61277">
            <w:pPr>
              <w:ind w:right="720"/>
              <w:rPr>
                <w:rFonts w:asciiTheme="minorHAnsi" w:eastAsia="Batang" w:hAnsiTheme="minorHAnsi"/>
                <w:b w:val="0"/>
                <w:sz w:val="22"/>
                <w:szCs w:val="22"/>
              </w:rPr>
            </w:pPr>
            <w:r>
              <w:rPr>
                <w:rFonts w:asciiTheme="minorHAnsi" w:eastAsia="Arial Narrow" w:hAnsiTheme="minorHAnsi"/>
                <w:color w:val="FFFFFF"/>
                <w:sz w:val="22"/>
                <w:szCs w:val="22"/>
              </w:rPr>
              <w:t>V1.0</w:t>
            </w:r>
            <w:r w:rsidR="00DF1284" w:rsidRPr="003032A0">
              <w:rPr>
                <w:rFonts w:asciiTheme="minorHAnsi" w:eastAsia="Arial Narrow" w:hAnsiTheme="minorHAnsi"/>
                <w:color w:val="FFFFFF"/>
                <w:sz w:val="22"/>
                <w:szCs w:val="22"/>
              </w:rPr>
              <w:t>_y18-19</w:t>
            </w:r>
          </w:p>
        </w:tc>
        <w:tc>
          <w:tcPr>
            <w:tcW w:w="2310" w:type="dxa"/>
            <w:tcBorders>
              <w:top w:val="single" w:sz="24" w:space="0" w:color="FFFFFF" w:themeColor="background1"/>
            </w:tcBorders>
            <w:shd w:val="clear" w:color="auto" w:fill="EEECE1" w:themeFill="background2"/>
          </w:tcPr>
          <w:p w14:paraId="20CB265D" w14:textId="0ADFF1F2" w:rsidR="00DF1284" w:rsidRPr="00802072" w:rsidRDefault="0049218B" w:rsidP="00E61277">
            <w:pPr>
              <w:ind w:right="720"/>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b/>
                <w:sz w:val="22"/>
                <w:szCs w:val="22"/>
              </w:rPr>
            </w:pPr>
            <w:r>
              <w:rPr>
                <w:rFonts w:asciiTheme="minorHAnsi" w:eastAsia="Tahoma" w:hAnsiTheme="minorHAnsi"/>
                <w:sz w:val="22"/>
                <w:szCs w:val="22"/>
              </w:rPr>
              <w:t>30/12</w:t>
            </w:r>
            <w:r w:rsidR="00DF1284" w:rsidRPr="003032A0">
              <w:rPr>
                <w:rFonts w:asciiTheme="minorHAnsi" w:eastAsia="Tahoma" w:hAnsiTheme="minorHAnsi"/>
                <w:sz w:val="22"/>
                <w:szCs w:val="22"/>
              </w:rPr>
              <w:t>/2018</w:t>
            </w:r>
          </w:p>
        </w:tc>
        <w:tc>
          <w:tcPr>
            <w:tcW w:w="2310" w:type="dxa"/>
            <w:tcBorders>
              <w:top w:val="single" w:sz="24" w:space="0" w:color="FFFFFF" w:themeColor="background1"/>
            </w:tcBorders>
            <w:shd w:val="clear" w:color="auto" w:fill="EEECE1" w:themeFill="background2"/>
          </w:tcPr>
          <w:p w14:paraId="2C8B8D10" w14:textId="459C922B" w:rsidR="00DF1284" w:rsidRPr="00802072" w:rsidRDefault="00DF1284" w:rsidP="00E61277">
            <w:pPr>
              <w:ind w:right="720"/>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b/>
                <w:sz w:val="22"/>
                <w:szCs w:val="22"/>
              </w:rPr>
            </w:pPr>
            <w:r w:rsidRPr="003032A0">
              <w:rPr>
                <w:rFonts w:asciiTheme="minorHAnsi" w:eastAsia="Tahoma" w:hAnsiTheme="minorHAnsi"/>
                <w:sz w:val="22"/>
                <w:szCs w:val="22"/>
              </w:rPr>
              <w:t>Connect Team</w:t>
            </w:r>
          </w:p>
        </w:tc>
        <w:tc>
          <w:tcPr>
            <w:tcW w:w="2311" w:type="dxa"/>
            <w:tcBorders>
              <w:top w:val="single" w:sz="24" w:space="0" w:color="FFFFFF" w:themeColor="background1"/>
            </w:tcBorders>
            <w:shd w:val="clear" w:color="auto" w:fill="EEECE1" w:themeFill="background2"/>
          </w:tcPr>
          <w:p w14:paraId="00AF5909" w14:textId="22A04A13" w:rsidR="00DF1284" w:rsidRPr="00802072" w:rsidRDefault="00DF1284" w:rsidP="00E61277">
            <w:pPr>
              <w:ind w:right="720"/>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b/>
                <w:sz w:val="22"/>
                <w:szCs w:val="22"/>
              </w:rPr>
            </w:pPr>
            <w:r w:rsidRPr="003032A0">
              <w:rPr>
                <w:rFonts w:asciiTheme="minorHAnsi" w:eastAsia="Batang" w:hAnsiTheme="minorHAnsi"/>
                <w:b/>
                <w:sz w:val="22"/>
                <w:szCs w:val="22"/>
              </w:rPr>
              <w:t>Done</w:t>
            </w:r>
          </w:p>
        </w:tc>
      </w:tr>
    </w:tbl>
    <w:p w14:paraId="5EAC55F4" w14:textId="77777777" w:rsidR="0031548F" w:rsidRPr="00457594" w:rsidRDefault="0031548F">
      <w:pPr>
        <w:ind w:right="720"/>
        <w:rPr>
          <w:rFonts w:asciiTheme="minorHAnsi" w:eastAsia="Batang" w:hAnsiTheme="minorHAnsi"/>
          <w:b/>
          <w:sz w:val="22"/>
          <w:szCs w:val="22"/>
          <w:u w:val="single"/>
        </w:rPr>
      </w:pPr>
    </w:p>
    <w:p w14:paraId="146A669B" w14:textId="77777777" w:rsidR="0031548F" w:rsidRPr="00457594" w:rsidRDefault="0031548F">
      <w:pPr>
        <w:ind w:right="-42"/>
        <w:jc w:val="left"/>
        <w:rPr>
          <w:rFonts w:asciiTheme="minorHAnsi" w:hAnsiTheme="minorHAnsi" w:cs="Arial"/>
          <w:color w:val="FFFFFF"/>
          <w:sz w:val="22"/>
          <w:szCs w:val="22"/>
        </w:rPr>
      </w:pPr>
    </w:p>
    <w:p w14:paraId="50EF108A" w14:textId="77777777" w:rsidR="0031548F" w:rsidRPr="00457594" w:rsidRDefault="0031548F">
      <w:pPr>
        <w:ind w:right="-42"/>
        <w:rPr>
          <w:rFonts w:asciiTheme="minorHAnsi" w:hAnsiTheme="minorHAnsi" w:cs="Arial"/>
          <w:color w:val="FFFFFF"/>
          <w:sz w:val="22"/>
          <w:szCs w:val="22"/>
        </w:rPr>
      </w:pPr>
    </w:p>
    <w:p w14:paraId="7E5A5BDD" w14:textId="77777777" w:rsidR="0031548F" w:rsidRPr="00457594" w:rsidRDefault="0031548F">
      <w:pPr>
        <w:ind w:right="-42"/>
        <w:rPr>
          <w:rFonts w:asciiTheme="minorHAnsi" w:hAnsiTheme="minorHAnsi" w:cs="Arial"/>
          <w:color w:val="FFFFFF"/>
          <w:sz w:val="22"/>
          <w:szCs w:val="22"/>
        </w:rPr>
      </w:pPr>
    </w:p>
    <w:p w14:paraId="6B833667" w14:textId="77777777" w:rsidR="0031548F" w:rsidRPr="00457594" w:rsidRDefault="0031548F">
      <w:pPr>
        <w:ind w:right="-42"/>
        <w:rPr>
          <w:rFonts w:asciiTheme="minorHAnsi" w:hAnsiTheme="minorHAnsi" w:cs="Arial"/>
          <w:color w:val="FFFFFF"/>
          <w:sz w:val="22"/>
          <w:szCs w:val="22"/>
        </w:rPr>
      </w:pPr>
    </w:p>
    <w:p w14:paraId="23CAF6D8" w14:textId="77777777" w:rsidR="0031548F" w:rsidRPr="00457594" w:rsidRDefault="0031548F">
      <w:pPr>
        <w:ind w:right="-42"/>
        <w:rPr>
          <w:rFonts w:asciiTheme="minorHAnsi" w:hAnsiTheme="minorHAnsi" w:cs="Arial"/>
          <w:color w:val="FFFFFF"/>
          <w:sz w:val="22"/>
          <w:szCs w:val="22"/>
        </w:rPr>
      </w:pPr>
    </w:p>
    <w:p w14:paraId="3C6C85D3" w14:textId="77777777" w:rsidR="0031548F" w:rsidRPr="00457594" w:rsidRDefault="0031548F">
      <w:pPr>
        <w:ind w:right="-42"/>
        <w:rPr>
          <w:rFonts w:asciiTheme="minorHAnsi" w:hAnsiTheme="minorHAnsi" w:cs="Arial"/>
          <w:color w:val="FFFFFF"/>
          <w:sz w:val="22"/>
          <w:szCs w:val="22"/>
        </w:rPr>
      </w:pPr>
    </w:p>
    <w:p w14:paraId="2A56C2D3" w14:textId="77777777" w:rsidR="00C01CDC" w:rsidRPr="00457594" w:rsidRDefault="00C01CDC">
      <w:pPr>
        <w:suppressAutoHyphens w:val="0"/>
        <w:overflowPunct/>
        <w:autoSpaceDE/>
        <w:jc w:val="left"/>
        <w:textAlignment w:val="auto"/>
        <w:rPr>
          <w:rFonts w:asciiTheme="minorHAnsi" w:hAnsiTheme="minorHAnsi"/>
          <w:b/>
          <w:bCs/>
          <w:caps/>
          <w:sz w:val="22"/>
          <w:szCs w:val="22"/>
        </w:rPr>
      </w:pPr>
      <w:bookmarkStart w:id="1" w:name="_Ref43083064"/>
      <w:bookmarkEnd w:id="1"/>
      <w:r w:rsidRPr="00457594">
        <w:rPr>
          <w:rFonts w:asciiTheme="minorHAnsi" w:hAnsiTheme="minorHAnsi"/>
          <w:sz w:val="22"/>
          <w:szCs w:val="22"/>
        </w:rPr>
        <w:br w:type="page"/>
      </w:r>
    </w:p>
    <w:p w14:paraId="5D7CE3F4" w14:textId="77777777" w:rsidR="003B317B" w:rsidRPr="00457594" w:rsidRDefault="003B317B">
      <w:pPr>
        <w:pStyle w:val="TOC1"/>
        <w:tabs>
          <w:tab w:val="right" w:leader="dot" w:pos="9017"/>
        </w:tabs>
        <w:rPr>
          <w:rFonts w:asciiTheme="minorHAnsi" w:hAnsiTheme="minorHAnsi"/>
          <w:b w:val="0"/>
          <w:sz w:val="22"/>
          <w:szCs w:val="22"/>
        </w:rPr>
      </w:pPr>
    </w:p>
    <w:p w14:paraId="1B41F689" w14:textId="77777777" w:rsidR="003B317B" w:rsidRPr="00457594" w:rsidRDefault="003B317B">
      <w:pPr>
        <w:pStyle w:val="TOC1"/>
        <w:tabs>
          <w:tab w:val="right" w:leader="dot" w:pos="9017"/>
        </w:tabs>
        <w:rPr>
          <w:rFonts w:asciiTheme="minorHAnsi" w:hAnsiTheme="minorHAnsi"/>
          <w:b w:val="0"/>
          <w:sz w:val="22"/>
          <w:szCs w:val="22"/>
        </w:rPr>
      </w:pPr>
    </w:p>
    <w:p w14:paraId="4C9BB904" w14:textId="77777777" w:rsidR="0031548F" w:rsidRPr="00457594" w:rsidRDefault="0031548F">
      <w:pPr>
        <w:pStyle w:val="TOC1"/>
        <w:tabs>
          <w:tab w:val="right" w:leader="dot" w:pos="9017"/>
        </w:tabs>
        <w:rPr>
          <w:rFonts w:asciiTheme="minorHAnsi" w:hAnsiTheme="minorHAnsi"/>
          <w:sz w:val="22"/>
          <w:szCs w:val="22"/>
        </w:rPr>
      </w:pPr>
      <w:r w:rsidRPr="00457594">
        <w:rPr>
          <w:rFonts w:asciiTheme="minorHAnsi" w:hAnsiTheme="minorHAnsi"/>
          <w:sz w:val="22"/>
          <w:szCs w:val="22"/>
        </w:rPr>
        <w:t>Table of Contents</w:t>
      </w:r>
    </w:p>
    <w:p w14:paraId="0D15A0BA" w14:textId="77777777" w:rsidR="006204DF" w:rsidRPr="00457594" w:rsidRDefault="006204DF" w:rsidP="006204DF">
      <w:pPr>
        <w:rPr>
          <w:rFonts w:asciiTheme="minorHAnsi" w:hAnsiTheme="minorHAnsi"/>
          <w:sz w:val="22"/>
          <w:szCs w:val="22"/>
        </w:rPr>
        <w:sectPr w:rsidR="006204DF" w:rsidRPr="00457594" w:rsidSect="00DB04AD">
          <w:headerReference w:type="default" r:id="rId7"/>
          <w:footerReference w:type="default" r:id="rId8"/>
          <w:headerReference w:type="first" r:id="rId9"/>
          <w:footnotePr>
            <w:pos w:val="beneathText"/>
          </w:footnotePr>
          <w:pgSz w:w="11905" w:h="16837"/>
          <w:pgMar w:top="1757" w:right="1440" w:bottom="1440" w:left="1440" w:header="0" w:footer="720" w:gutter="0"/>
          <w:pgNumType w:start="1"/>
          <w:cols w:space="720"/>
          <w:titlePg/>
          <w:docGrid w:linePitch="360"/>
        </w:sectPr>
      </w:pPr>
    </w:p>
    <w:p w14:paraId="6A923213" w14:textId="5432CED2" w:rsidR="00AB306D" w:rsidRDefault="00582148">
      <w:pPr>
        <w:pStyle w:val="TOC1"/>
        <w:tabs>
          <w:tab w:val="left" w:pos="480"/>
          <w:tab w:val="right" w:leader="dot" w:pos="9170"/>
        </w:tabs>
        <w:rPr>
          <w:rFonts w:asciiTheme="minorHAnsi" w:eastAsiaTheme="minorEastAsia" w:hAnsiTheme="minorHAnsi" w:cstheme="minorBidi"/>
          <w:b w:val="0"/>
          <w:bCs w:val="0"/>
          <w:caps w:val="0"/>
          <w:noProof/>
          <w:sz w:val="22"/>
          <w:szCs w:val="22"/>
          <w:lang w:val="en-US" w:eastAsia="en-US"/>
        </w:rPr>
      </w:pPr>
      <w:r w:rsidRPr="00457594">
        <w:rPr>
          <w:rFonts w:asciiTheme="minorHAnsi" w:hAnsiTheme="minorHAnsi"/>
          <w:b w:val="0"/>
          <w:sz w:val="22"/>
          <w:szCs w:val="22"/>
        </w:rPr>
        <w:fldChar w:fldCharType="begin"/>
      </w:r>
      <w:r w:rsidR="0031548F" w:rsidRPr="00457594">
        <w:rPr>
          <w:rFonts w:asciiTheme="minorHAnsi" w:hAnsiTheme="minorHAnsi"/>
          <w:b w:val="0"/>
          <w:sz w:val="22"/>
          <w:szCs w:val="22"/>
        </w:rPr>
        <w:instrText xml:space="preserve"> TOC \o "1-9" \t "Heading 9;9;Heading 8;8;Heading 7;7;Heading 6;6;Heading 5;5;Heading 4;4;Heading 3;3;Heading 2;2;Heading 1;1;Heading 1 No Num;1;#NSN-011 Heading 1 [Alt+1];1;#NSN-012 Heading 2 [Alt+2];2;#NSN-013 Heading 3 [Alt+3];3" \h</w:instrText>
      </w:r>
      <w:r w:rsidRPr="00457594">
        <w:rPr>
          <w:rFonts w:asciiTheme="minorHAnsi" w:hAnsiTheme="minorHAnsi"/>
          <w:b w:val="0"/>
          <w:sz w:val="22"/>
          <w:szCs w:val="22"/>
        </w:rPr>
        <w:fldChar w:fldCharType="separate"/>
      </w:r>
      <w:hyperlink w:anchor="_Toc532312506" w:history="1">
        <w:r w:rsidR="00AB306D" w:rsidRPr="007149DE">
          <w:rPr>
            <w:rStyle w:val="Hyperlink"/>
            <w:noProof/>
          </w:rPr>
          <w:t>2.</w:t>
        </w:r>
        <w:r w:rsidR="00AB306D">
          <w:rPr>
            <w:rFonts w:asciiTheme="minorHAnsi" w:eastAsiaTheme="minorEastAsia" w:hAnsiTheme="minorHAnsi" w:cstheme="minorBidi"/>
            <w:b w:val="0"/>
            <w:bCs w:val="0"/>
            <w:caps w:val="0"/>
            <w:noProof/>
            <w:sz w:val="22"/>
            <w:szCs w:val="22"/>
            <w:lang w:val="en-US" w:eastAsia="en-US"/>
          </w:rPr>
          <w:tab/>
        </w:r>
        <w:r w:rsidR="00AB306D" w:rsidRPr="007149DE">
          <w:rPr>
            <w:rStyle w:val="Hyperlink"/>
            <w:noProof/>
          </w:rPr>
          <w:t>Introduction</w:t>
        </w:r>
        <w:r w:rsidR="00AB306D">
          <w:rPr>
            <w:noProof/>
          </w:rPr>
          <w:tab/>
        </w:r>
        <w:r w:rsidR="00AB306D">
          <w:rPr>
            <w:noProof/>
          </w:rPr>
          <w:fldChar w:fldCharType="begin"/>
        </w:r>
        <w:r w:rsidR="00AB306D">
          <w:rPr>
            <w:noProof/>
          </w:rPr>
          <w:instrText xml:space="preserve"> PAGEREF _Toc532312506 \h </w:instrText>
        </w:r>
        <w:r w:rsidR="00AB306D">
          <w:rPr>
            <w:noProof/>
          </w:rPr>
        </w:r>
        <w:r w:rsidR="00AB306D">
          <w:rPr>
            <w:noProof/>
          </w:rPr>
          <w:fldChar w:fldCharType="separate"/>
        </w:r>
        <w:r w:rsidR="00144AFE">
          <w:rPr>
            <w:noProof/>
          </w:rPr>
          <w:t>5</w:t>
        </w:r>
        <w:r w:rsidR="00AB306D">
          <w:rPr>
            <w:noProof/>
          </w:rPr>
          <w:fldChar w:fldCharType="end"/>
        </w:r>
      </w:hyperlink>
    </w:p>
    <w:p w14:paraId="059802BC" w14:textId="37FA5C62" w:rsidR="00AB306D" w:rsidRDefault="00B0007F">
      <w:pPr>
        <w:pStyle w:val="TOC3"/>
        <w:tabs>
          <w:tab w:val="left" w:pos="1200"/>
          <w:tab w:val="right" w:leader="dot" w:pos="9170"/>
        </w:tabs>
        <w:rPr>
          <w:rFonts w:asciiTheme="minorHAnsi" w:eastAsiaTheme="minorEastAsia" w:hAnsiTheme="minorHAnsi" w:cstheme="minorBidi"/>
          <w:i w:val="0"/>
          <w:iCs w:val="0"/>
          <w:noProof/>
          <w:sz w:val="22"/>
          <w:szCs w:val="22"/>
          <w:lang w:val="en-US" w:eastAsia="en-US"/>
        </w:rPr>
      </w:pPr>
      <w:hyperlink w:anchor="_Toc532312507" w:history="1">
        <w:r w:rsidR="00AB306D" w:rsidRPr="007149DE">
          <w:rPr>
            <w:rStyle w:val="Hyperlink"/>
            <w:b/>
            <w:bCs/>
            <w:noProof/>
          </w:rPr>
          <w:t xml:space="preserve">2.1 </w:t>
        </w:r>
        <w:r w:rsidR="00AB306D">
          <w:rPr>
            <w:rFonts w:asciiTheme="minorHAnsi" w:eastAsiaTheme="minorEastAsia" w:hAnsiTheme="minorHAnsi" w:cstheme="minorBidi"/>
            <w:i w:val="0"/>
            <w:iCs w:val="0"/>
            <w:noProof/>
            <w:sz w:val="22"/>
            <w:szCs w:val="22"/>
            <w:lang w:val="en-US" w:eastAsia="en-US"/>
          </w:rPr>
          <w:tab/>
        </w:r>
        <w:r w:rsidR="00AB306D" w:rsidRPr="007149DE">
          <w:rPr>
            <w:rStyle w:val="Hyperlink"/>
            <w:b/>
            <w:bCs/>
            <w:noProof/>
          </w:rPr>
          <w:t>objective</w:t>
        </w:r>
        <w:r w:rsidR="00AB306D">
          <w:rPr>
            <w:noProof/>
          </w:rPr>
          <w:tab/>
        </w:r>
        <w:r w:rsidR="00AB306D">
          <w:rPr>
            <w:noProof/>
          </w:rPr>
          <w:fldChar w:fldCharType="begin"/>
        </w:r>
        <w:r w:rsidR="00AB306D">
          <w:rPr>
            <w:noProof/>
          </w:rPr>
          <w:instrText xml:space="preserve"> PAGEREF _Toc532312507 \h </w:instrText>
        </w:r>
        <w:r w:rsidR="00AB306D">
          <w:rPr>
            <w:noProof/>
          </w:rPr>
        </w:r>
        <w:r w:rsidR="00AB306D">
          <w:rPr>
            <w:noProof/>
          </w:rPr>
          <w:fldChar w:fldCharType="separate"/>
        </w:r>
        <w:r w:rsidR="00144AFE">
          <w:rPr>
            <w:noProof/>
          </w:rPr>
          <w:t>5</w:t>
        </w:r>
        <w:r w:rsidR="00AB306D">
          <w:rPr>
            <w:noProof/>
          </w:rPr>
          <w:fldChar w:fldCharType="end"/>
        </w:r>
      </w:hyperlink>
    </w:p>
    <w:p w14:paraId="33AD9521" w14:textId="52AFC58C" w:rsidR="00AB306D" w:rsidRDefault="00B0007F">
      <w:pPr>
        <w:pStyle w:val="TOC3"/>
        <w:tabs>
          <w:tab w:val="left" w:pos="960"/>
          <w:tab w:val="right" w:leader="dot" w:pos="9170"/>
        </w:tabs>
        <w:rPr>
          <w:rFonts w:asciiTheme="minorHAnsi" w:eastAsiaTheme="minorEastAsia" w:hAnsiTheme="minorHAnsi" w:cstheme="minorBidi"/>
          <w:i w:val="0"/>
          <w:iCs w:val="0"/>
          <w:noProof/>
          <w:sz w:val="22"/>
          <w:szCs w:val="22"/>
          <w:lang w:val="en-US" w:eastAsia="en-US"/>
        </w:rPr>
      </w:pPr>
      <w:hyperlink w:anchor="_Toc532312508" w:history="1">
        <w:r w:rsidR="00AB306D" w:rsidRPr="007149DE">
          <w:rPr>
            <w:rStyle w:val="Hyperlink"/>
            <w:b/>
            <w:bCs/>
            <w:noProof/>
          </w:rPr>
          <w:t>2.2</w:t>
        </w:r>
        <w:r w:rsidR="00AB306D">
          <w:rPr>
            <w:rFonts w:asciiTheme="minorHAnsi" w:eastAsiaTheme="minorEastAsia" w:hAnsiTheme="minorHAnsi" w:cstheme="minorBidi"/>
            <w:i w:val="0"/>
            <w:iCs w:val="0"/>
            <w:noProof/>
            <w:sz w:val="22"/>
            <w:szCs w:val="22"/>
            <w:lang w:val="en-US" w:eastAsia="en-US"/>
          </w:rPr>
          <w:tab/>
        </w:r>
        <w:r w:rsidR="00AB306D" w:rsidRPr="007149DE">
          <w:rPr>
            <w:rStyle w:val="Hyperlink"/>
            <w:b/>
            <w:bCs/>
            <w:noProof/>
          </w:rPr>
          <w:t>What this Document Covers</w:t>
        </w:r>
        <w:r w:rsidR="00AB306D">
          <w:rPr>
            <w:noProof/>
          </w:rPr>
          <w:tab/>
        </w:r>
        <w:r w:rsidR="00AB306D">
          <w:rPr>
            <w:noProof/>
          </w:rPr>
          <w:fldChar w:fldCharType="begin"/>
        </w:r>
        <w:r w:rsidR="00AB306D">
          <w:rPr>
            <w:noProof/>
          </w:rPr>
          <w:instrText xml:space="preserve"> PAGEREF _Toc532312508 \h </w:instrText>
        </w:r>
        <w:r w:rsidR="00AB306D">
          <w:rPr>
            <w:noProof/>
          </w:rPr>
        </w:r>
        <w:r w:rsidR="00AB306D">
          <w:rPr>
            <w:noProof/>
          </w:rPr>
          <w:fldChar w:fldCharType="separate"/>
        </w:r>
        <w:r w:rsidR="00144AFE">
          <w:rPr>
            <w:noProof/>
          </w:rPr>
          <w:t>5</w:t>
        </w:r>
        <w:r w:rsidR="00AB306D">
          <w:rPr>
            <w:noProof/>
          </w:rPr>
          <w:fldChar w:fldCharType="end"/>
        </w:r>
      </w:hyperlink>
    </w:p>
    <w:p w14:paraId="253EDA9F" w14:textId="3EA21A84" w:rsidR="00AB306D" w:rsidRDefault="00B0007F">
      <w:pPr>
        <w:pStyle w:val="TOC1"/>
        <w:tabs>
          <w:tab w:val="left" w:pos="480"/>
          <w:tab w:val="right" w:leader="dot" w:pos="9170"/>
        </w:tabs>
        <w:rPr>
          <w:rFonts w:asciiTheme="minorHAnsi" w:eastAsiaTheme="minorEastAsia" w:hAnsiTheme="minorHAnsi" w:cstheme="minorBidi"/>
          <w:b w:val="0"/>
          <w:bCs w:val="0"/>
          <w:caps w:val="0"/>
          <w:noProof/>
          <w:sz w:val="22"/>
          <w:szCs w:val="22"/>
          <w:lang w:val="en-US" w:eastAsia="en-US"/>
        </w:rPr>
      </w:pPr>
      <w:hyperlink w:anchor="_Toc532312509" w:history="1">
        <w:r w:rsidR="00AB306D" w:rsidRPr="007149DE">
          <w:rPr>
            <w:rStyle w:val="Hyperlink"/>
            <w:noProof/>
          </w:rPr>
          <w:t>3.</w:t>
        </w:r>
        <w:r w:rsidR="00AB306D">
          <w:rPr>
            <w:rFonts w:asciiTheme="minorHAnsi" w:eastAsiaTheme="minorEastAsia" w:hAnsiTheme="minorHAnsi" w:cstheme="minorBidi"/>
            <w:b w:val="0"/>
            <w:bCs w:val="0"/>
            <w:caps w:val="0"/>
            <w:noProof/>
            <w:sz w:val="22"/>
            <w:szCs w:val="22"/>
            <w:lang w:val="en-US" w:eastAsia="en-US"/>
          </w:rPr>
          <w:tab/>
        </w:r>
        <w:r w:rsidR="00AB306D" w:rsidRPr="007149DE">
          <w:rPr>
            <w:rStyle w:val="Hyperlink"/>
            <w:noProof/>
          </w:rPr>
          <w:t>Service Details</w:t>
        </w:r>
        <w:r w:rsidR="00AB306D">
          <w:rPr>
            <w:noProof/>
          </w:rPr>
          <w:tab/>
        </w:r>
        <w:r w:rsidR="00AB306D">
          <w:rPr>
            <w:noProof/>
          </w:rPr>
          <w:fldChar w:fldCharType="begin"/>
        </w:r>
        <w:r w:rsidR="00AB306D">
          <w:rPr>
            <w:noProof/>
          </w:rPr>
          <w:instrText xml:space="preserve"> PAGEREF _Toc532312509 \h </w:instrText>
        </w:r>
        <w:r w:rsidR="00AB306D">
          <w:rPr>
            <w:noProof/>
          </w:rPr>
        </w:r>
        <w:r w:rsidR="00AB306D">
          <w:rPr>
            <w:noProof/>
          </w:rPr>
          <w:fldChar w:fldCharType="separate"/>
        </w:r>
        <w:r w:rsidR="00144AFE">
          <w:rPr>
            <w:noProof/>
          </w:rPr>
          <w:t>5</w:t>
        </w:r>
        <w:r w:rsidR="00AB306D">
          <w:rPr>
            <w:noProof/>
          </w:rPr>
          <w:fldChar w:fldCharType="end"/>
        </w:r>
      </w:hyperlink>
    </w:p>
    <w:p w14:paraId="7755D21C" w14:textId="200FDB98" w:rsidR="00AB306D" w:rsidRDefault="00B0007F">
      <w:pPr>
        <w:pStyle w:val="TOC1"/>
        <w:tabs>
          <w:tab w:val="left" w:pos="480"/>
          <w:tab w:val="right" w:leader="dot" w:pos="9170"/>
        </w:tabs>
        <w:rPr>
          <w:rFonts w:asciiTheme="minorHAnsi" w:eastAsiaTheme="minorEastAsia" w:hAnsiTheme="minorHAnsi" w:cstheme="minorBidi"/>
          <w:b w:val="0"/>
          <w:bCs w:val="0"/>
          <w:caps w:val="0"/>
          <w:noProof/>
          <w:sz w:val="22"/>
          <w:szCs w:val="22"/>
          <w:lang w:val="en-US" w:eastAsia="en-US"/>
        </w:rPr>
      </w:pPr>
      <w:hyperlink w:anchor="_Toc532312510" w:history="1">
        <w:r w:rsidR="00AB306D" w:rsidRPr="007149DE">
          <w:rPr>
            <w:rStyle w:val="Hyperlink"/>
            <w:noProof/>
          </w:rPr>
          <w:t>4</w:t>
        </w:r>
        <w:r w:rsidR="00AB306D">
          <w:rPr>
            <w:rFonts w:asciiTheme="minorHAnsi" w:eastAsiaTheme="minorEastAsia" w:hAnsiTheme="minorHAnsi" w:cstheme="minorBidi"/>
            <w:b w:val="0"/>
            <w:bCs w:val="0"/>
            <w:caps w:val="0"/>
            <w:noProof/>
            <w:sz w:val="22"/>
            <w:szCs w:val="22"/>
            <w:lang w:val="en-US" w:eastAsia="en-US"/>
          </w:rPr>
          <w:tab/>
        </w:r>
        <w:r w:rsidR="00AB306D" w:rsidRPr="007149DE">
          <w:rPr>
            <w:rStyle w:val="Hyperlink"/>
            <w:noProof/>
          </w:rPr>
          <w:t>Instance summary</w:t>
        </w:r>
        <w:r w:rsidR="00AB306D">
          <w:rPr>
            <w:noProof/>
          </w:rPr>
          <w:tab/>
        </w:r>
        <w:r w:rsidR="00AB306D">
          <w:rPr>
            <w:noProof/>
          </w:rPr>
          <w:fldChar w:fldCharType="begin"/>
        </w:r>
        <w:r w:rsidR="00AB306D">
          <w:rPr>
            <w:noProof/>
          </w:rPr>
          <w:instrText xml:space="preserve"> PAGEREF _Toc532312510 \h </w:instrText>
        </w:r>
        <w:r w:rsidR="00AB306D">
          <w:rPr>
            <w:noProof/>
          </w:rPr>
        </w:r>
        <w:r w:rsidR="00AB306D">
          <w:rPr>
            <w:noProof/>
          </w:rPr>
          <w:fldChar w:fldCharType="separate"/>
        </w:r>
        <w:r w:rsidR="00144AFE">
          <w:rPr>
            <w:noProof/>
          </w:rPr>
          <w:t>6</w:t>
        </w:r>
        <w:r w:rsidR="00AB306D">
          <w:rPr>
            <w:noProof/>
          </w:rPr>
          <w:fldChar w:fldCharType="end"/>
        </w:r>
      </w:hyperlink>
    </w:p>
    <w:p w14:paraId="326A7FE6" w14:textId="77E9C7CD" w:rsidR="00AB306D" w:rsidRDefault="00B0007F">
      <w:pPr>
        <w:pStyle w:val="TOC1"/>
        <w:tabs>
          <w:tab w:val="left" w:pos="480"/>
          <w:tab w:val="right" w:leader="dot" w:pos="9170"/>
        </w:tabs>
        <w:rPr>
          <w:rFonts w:asciiTheme="minorHAnsi" w:eastAsiaTheme="minorEastAsia" w:hAnsiTheme="minorHAnsi" w:cstheme="minorBidi"/>
          <w:b w:val="0"/>
          <w:bCs w:val="0"/>
          <w:caps w:val="0"/>
          <w:noProof/>
          <w:sz w:val="22"/>
          <w:szCs w:val="22"/>
          <w:lang w:val="en-US" w:eastAsia="en-US"/>
        </w:rPr>
      </w:pPr>
      <w:hyperlink w:anchor="_Toc532312511" w:history="1">
        <w:r w:rsidR="00AB306D" w:rsidRPr="007149DE">
          <w:rPr>
            <w:rStyle w:val="Hyperlink"/>
            <w:noProof/>
          </w:rPr>
          <w:t>5</w:t>
        </w:r>
        <w:r w:rsidR="00AB306D">
          <w:rPr>
            <w:rFonts w:asciiTheme="minorHAnsi" w:eastAsiaTheme="minorEastAsia" w:hAnsiTheme="minorHAnsi" w:cstheme="minorBidi"/>
            <w:b w:val="0"/>
            <w:bCs w:val="0"/>
            <w:caps w:val="0"/>
            <w:noProof/>
            <w:sz w:val="22"/>
            <w:szCs w:val="22"/>
            <w:lang w:val="en-US" w:eastAsia="en-US"/>
          </w:rPr>
          <w:tab/>
        </w:r>
        <w:r w:rsidR="00AB306D" w:rsidRPr="007149DE">
          <w:rPr>
            <w:rStyle w:val="Hyperlink"/>
            <w:noProof/>
          </w:rPr>
          <w:t>Site Practices</w:t>
        </w:r>
        <w:r w:rsidR="00AB306D">
          <w:rPr>
            <w:noProof/>
          </w:rPr>
          <w:tab/>
        </w:r>
        <w:r w:rsidR="00AB306D">
          <w:rPr>
            <w:noProof/>
          </w:rPr>
          <w:fldChar w:fldCharType="begin"/>
        </w:r>
        <w:r w:rsidR="00AB306D">
          <w:rPr>
            <w:noProof/>
          </w:rPr>
          <w:instrText xml:space="preserve"> PAGEREF _Toc532312511 \h </w:instrText>
        </w:r>
        <w:r w:rsidR="00AB306D">
          <w:rPr>
            <w:noProof/>
          </w:rPr>
        </w:r>
        <w:r w:rsidR="00AB306D">
          <w:rPr>
            <w:noProof/>
          </w:rPr>
          <w:fldChar w:fldCharType="separate"/>
        </w:r>
        <w:r w:rsidR="00144AFE">
          <w:rPr>
            <w:noProof/>
          </w:rPr>
          <w:t>7</w:t>
        </w:r>
        <w:r w:rsidR="00AB306D">
          <w:rPr>
            <w:noProof/>
          </w:rPr>
          <w:fldChar w:fldCharType="end"/>
        </w:r>
      </w:hyperlink>
    </w:p>
    <w:p w14:paraId="3AB95A9E" w14:textId="49A5BAC7" w:rsidR="00AB306D" w:rsidRDefault="00B0007F">
      <w:pPr>
        <w:pStyle w:val="TOC1"/>
        <w:tabs>
          <w:tab w:val="left" w:pos="480"/>
          <w:tab w:val="right" w:leader="dot" w:pos="9170"/>
        </w:tabs>
        <w:rPr>
          <w:rFonts w:asciiTheme="minorHAnsi" w:eastAsiaTheme="minorEastAsia" w:hAnsiTheme="minorHAnsi" w:cstheme="minorBidi"/>
          <w:b w:val="0"/>
          <w:bCs w:val="0"/>
          <w:caps w:val="0"/>
          <w:noProof/>
          <w:sz w:val="22"/>
          <w:szCs w:val="22"/>
          <w:lang w:val="en-US" w:eastAsia="en-US"/>
        </w:rPr>
      </w:pPr>
      <w:hyperlink w:anchor="_Toc532312512" w:history="1">
        <w:r w:rsidR="00AB306D" w:rsidRPr="007149DE">
          <w:rPr>
            <w:rStyle w:val="Hyperlink"/>
            <w:noProof/>
          </w:rPr>
          <w:t>6</w:t>
        </w:r>
        <w:r w:rsidR="00AB306D">
          <w:rPr>
            <w:rFonts w:asciiTheme="minorHAnsi" w:eastAsiaTheme="minorEastAsia" w:hAnsiTheme="minorHAnsi" w:cstheme="minorBidi"/>
            <w:b w:val="0"/>
            <w:bCs w:val="0"/>
            <w:caps w:val="0"/>
            <w:noProof/>
            <w:sz w:val="22"/>
            <w:szCs w:val="22"/>
            <w:lang w:val="en-US" w:eastAsia="en-US"/>
          </w:rPr>
          <w:tab/>
        </w:r>
        <w:r w:rsidR="00AB306D" w:rsidRPr="007149DE">
          <w:rPr>
            <w:rStyle w:val="Hyperlink"/>
            <w:noProof/>
          </w:rPr>
          <w:t>monitoring &amp; maintenance activity list</w:t>
        </w:r>
        <w:r w:rsidR="00AB306D">
          <w:rPr>
            <w:noProof/>
          </w:rPr>
          <w:tab/>
        </w:r>
        <w:r w:rsidR="00AB306D">
          <w:rPr>
            <w:noProof/>
          </w:rPr>
          <w:fldChar w:fldCharType="begin"/>
        </w:r>
        <w:r w:rsidR="00AB306D">
          <w:rPr>
            <w:noProof/>
          </w:rPr>
          <w:instrText xml:space="preserve"> PAGEREF _Toc532312512 \h </w:instrText>
        </w:r>
        <w:r w:rsidR="00AB306D">
          <w:rPr>
            <w:noProof/>
          </w:rPr>
        </w:r>
        <w:r w:rsidR="00AB306D">
          <w:rPr>
            <w:noProof/>
          </w:rPr>
          <w:fldChar w:fldCharType="separate"/>
        </w:r>
        <w:r w:rsidR="00144AFE">
          <w:rPr>
            <w:noProof/>
          </w:rPr>
          <w:t>8</w:t>
        </w:r>
        <w:r w:rsidR="00AB306D">
          <w:rPr>
            <w:noProof/>
          </w:rPr>
          <w:fldChar w:fldCharType="end"/>
        </w:r>
      </w:hyperlink>
    </w:p>
    <w:p w14:paraId="73D644D9" w14:textId="3456387C" w:rsidR="00AB306D" w:rsidRDefault="00B0007F">
      <w:pPr>
        <w:pStyle w:val="TOC3"/>
        <w:tabs>
          <w:tab w:val="left" w:pos="960"/>
          <w:tab w:val="right" w:leader="dot" w:pos="9170"/>
        </w:tabs>
        <w:rPr>
          <w:rFonts w:asciiTheme="minorHAnsi" w:eastAsiaTheme="minorEastAsia" w:hAnsiTheme="minorHAnsi" w:cstheme="minorBidi"/>
          <w:i w:val="0"/>
          <w:iCs w:val="0"/>
          <w:noProof/>
          <w:sz w:val="22"/>
          <w:szCs w:val="22"/>
          <w:lang w:val="en-US" w:eastAsia="en-US"/>
        </w:rPr>
      </w:pPr>
      <w:hyperlink w:anchor="_Toc532312513" w:history="1">
        <w:r w:rsidR="00AB306D" w:rsidRPr="007149DE">
          <w:rPr>
            <w:rStyle w:val="Hyperlink"/>
            <w:b/>
            <w:bCs/>
            <w:noProof/>
          </w:rPr>
          <w:t>6.1</w:t>
        </w:r>
        <w:r w:rsidR="00AB306D">
          <w:rPr>
            <w:rFonts w:asciiTheme="minorHAnsi" w:eastAsiaTheme="minorEastAsia" w:hAnsiTheme="minorHAnsi" w:cstheme="minorBidi"/>
            <w:i w:val="0"/>
            <w:iCs w:val="0"/>
            <w:noProof/>
            <w:sz w:val="22"/>
            <w:szCs w:val="22"/>
            <w:lang w:val="en-US" w:eastAsia="en-US"/>
          </w:rPr>
          <w:tab/>
        </w:r>
        <w:r w:rsidR="00AB306D" w:rsidRPr="007149DE">
          <w:rPr>
            <w:rStyle w:val="Hyperlink"/>
            <w:b/>
            <w:bCs/>
            <w:noProof/>
          </w:rPr>
          <w:t>Daily Activities</w:t>
        </w:r>
        <w:r w:rsidR="00AB306D">
          <w:rPr>
            <w:noProof/>
          </w:rPr>
          <w:tab/>
        </w:r>
        <w:r w:rsidR="00AB306D">
          <w:rPr>
            <w:noProof/>
          </w:rPr>
          <w:fldChar w:fldCharType="begin"/>
        </w:r>
        <w:r w:rsidR="00AB306D">
          <w:rPr>
            <w:noProof/>
          </w:rPr>
          <w:instrText xml:space="preserve"> PAGEREF _Toc532312513 \h </w:instrText>
        </w:r>
        <w:r w:rsidR="00AB306D">
          <w:rPr>
            <w:noProof/>
          </w:rPr>
        </w:r>
        <w:r w:rsidR="00AB306D">
          <w:rPr>
            <w:noProof/>
          </w:rPr>
          <w:fldChar w:fldCharType="separate"/>
        </w:r>
        <w:r w:rsidR="00144AFE">
          <w:rPr>
            <w:noProof/>
          </w:rPr>
          <w:t>8</w:t>
        </w:r>
        <w:r w:rsidR="00AB306D">
          <w:rPr>
            <w:noProof/>
          </w:rPr>
          <w:fldChar w:fldCharType="end"/>
        </w:r>
      </w:hyperlink>
    </w:p>
    <w:p w14:paraId="7E1C36C8" w14:textId="054E2A2D" w:rsidR="00AB306D" w:rsidRDefault="00B0007F">
      <w:pPr>
        <w:pStyle w:val="TOC3"/>
        <w:tabs>
          <w:tab w:val="left" w:pos="960"/>
          <w:tab w:val="right" w:leader="dot" w:pos="9170"/>
        </w:tabs>
        <w:rPr>
          <w:rFonts w:asciiTheme="minorHAnsi" w:eastAsiaTheme="minorEastAsia" w:hAnsiTheme="minorHAnsi" w:cstheme="minorBidi"/>
          <w:i w:val="0"/>
          <w:iCs w:val="0"/>
          <w:noProof/>
          <w:sz w:val="22"/>
          <w:szCs w:val="22"/>
          <w:lang w:val="en-US" w:eastAsia="en-US"/>
        </w:rPr>
      </w:pPr>
      <w:hyperlink w:anchor="_Toc532312514" w:history="1">
        <w:r w:rsidR="00AB306D" w:rsidRPr="007149DE">
          <w:rPr>
            <w:rStyle w:val="Hyperlink"/>
            <w:b/>
            <w:bCs/>
            <w:noProof/>
          </w:rPr>
          <w:t>6.2</w:t>
        </w:r>
        <w:r w:rsidR="00AB306D">
          <w:rPr>
            <w:rFonts w:asciiTheme="minorHAnsi" w:eastAsiaTheme="minorEastAsia" w:hAnsiTheme="minorHAnsi" w:cstheme="minorBidi"/>
            <w:i w:val="0"/>
            <w:iCs w:val="0"/>
            <w:noProof/>
            <w:sz w:val="22"/>
            <w:szCs w:val="22"/>
            <w:lang w:val="en-US" w:eastAsia="en-US"/>
          </w:rPr>
          <w:tab/>
        </w:r>
        <w:r w:rsidR="00AB306D" w:rsidRPr="007149DE">
          <w:rPr>
            <w:rStyle w:val="Hyperlink"/>
            <w:b/>
            <w:bCs/>
            <w:noProof/>
          </w:rPr>
          <w:t>Weekly Activities</w:t>
        </w:r>
        <w:r w:rsidR="00AB306D">
          <w:rPr>
            <w:noProof/>
          </w:rPr>
          <w:tab/>
        </w:r>
        <w:r w:rsidR="00AB306D">
          <w:rPr>
            <w:noProof/>
          </w:rPr>
          <w:fldChar w:fldCharType="begin"/>
        </w:r>
        <w:r w:rsidR="00AB306D">
          <w:rPr>
            <w:noProof/>
          </w:rPr>
          <w:instrText xml:space="preserve"> PAGEREF _Toc532312514 \h </w:instrText>
        </w:r>
        <w:r w:rsidR="00AB306D">
          <w:rPr>
            <w:noProof/>
          </w:rPr>
        </w:r>
        <w:r w:rsidR="00AB306D">
          <w:rPr>
            <w:noProof/>
          </w:rPr>
          <w:fldChar w:fldCharType="separate"/>
        </w:r>
        <w:r w:rsidR="00144AFE">
          <w:rPr>
            <w:noProof/>
          </w:rPr>
          <w:t>8</w:t>
        </w:r>
        <w:r w:rsidR="00AB306D">
          <w:rPr>
            <w:noProof/>
          </w:rPr>
          <w:fldChar w:fldCharType="end"/>
        </w:r>
      </w:hyperlink>
    </w:p>
    <w:p w14:paraId="1B6EA3E6" w14:textId="076C8157" w:rsidR="00AB306D" w:rsidRDefault="00B0007F">
      <w:pPr>
        <w:pStyle w:val="TOC3"/>
        <w:tabs>
          <w:tab w:val="left" w:pos="960"/>
          <w:tab w:val="right" w:leader="dot" w:pos="9170"/>
        </w:tabs>
        <w:rPr>
          <w:rFonts w:asciiTheme="minorHAnsi" w:eastAsiaTheme="minorEastAsia" w:hAnsiTheme="minorHAnsi" w:cstheme="minorBidi"/>
          <w:i w:val="0"/>
          <w:iCs w:val="0"/>
          <w:noProof/>
          <w:sz w:val="22"/>
          <w:szCs w:val="22"/>
          <w:lang w:val="en-US" w:eastAsia="en-US"/>
        </w:rPr>
      </w:pPr>
      <w:hyperlink w:anchor="_Toc532312515" w:history="1">
        <w:r w:rsidR="00AB306D" w:rsidRPr="007149DE">
          <w:rPr>
            <w:rStyle w:val="Hyperlink"/>
            <w:b/>
            <w:bCs/>
            <w:noProof/>
          </w:rPr>
          <w:t>6.3</w:t>
        </w:r>
        <w:r w:rsidR="00AB306D">
          <w:rPr>
            <w:rFonts w:asciiTheme="minorHAnsi" w:eastAsiaTheme="minorEastAsia" w:hAnsiTheme="minorHAnsi" w:cstheme="minorBidi"/>
            <w:i w:val="0"/>
            <w:iCs w:val="0"/>
            <w:noProof/>
            <w:sz w:val="22"/>
            <w:szCs w:val="22"/>
            <w:lang w:val="en-US" w:eastAsia="en-US"/>
          </w:rPr>
          <w:tab/>
        </w:r>
        <w:r w:rsidR="00AB306D" w:rsidRPr="007149DE">
          <w:rPr>
            <w:rStyle w:val="Hyperlink"/>
            <w:b/>
            <w:bCs/>
            <w:noProof/>
          </w:rPr>
          <w:t>Monthly Activities</w:t>
        </w:r>
        <w:r w:rsidR="00AB306D">
          <w:rPr>
            <w:noProof/>
          </w:rPr>
          <w:tab/>
        </w:r>
        <w:r w:rsidR="00AB306D">
          <w:rPr>
            <w:noProof/>
          </w:rPr>
          <w:fldChar w:fldCharType="begin"/>
        </w:r>
        <w:r w:rsidR="00AB306D">
          <w:rPr>
            <w:noProof/>
          </w:rPr>
          <w:instrText xml:space="preserve"> PAGEREF _Toc532312515 \h </w:instrText>
        </w:r>
        <w:r w:rsidR="00AB306D">
          <w:rPr>
            <w:noProof/>
          </w:rPr>
        </w:r>
        <w:r w:rsidR="00AB306D">
          <w:rPr>
            <w:noProof/>
          </w:rPr>
          <w:fldChar w:fldCharType="separate"/>
        </w:r>
        <w:r w:rsidR="00144AFE">
          <w:rPr>
            <w:noProof/>
          </w:rPr>
          <w:t>8</w:t>
        </w:r>
        <w:r w:rsidR="00AB306D">
          <w:rPr>
            <w:noProof/>
          </w:rPr>
          <w:fldChar w:fldCharType="end"/>
        </w:r>
      </w:hyperlink>
    </w:p>
    <w:p w14:paraId="7E92712A" w14:textId="0FBB7C26" w:rsidR="00AB306D" w:rsidRDefault="00B0007F">
      <w:pPr>
        <w:pStyle w:val="TOC3"/>
        <w:tabs>
          <w:tab w:val="left" w:pos="960"/>
          <w:tab w:val="right" w:leader="dot" w:pos="9170"/>
        </w:tabs>
        <w:rPr>
          <w:rFonts w:asciiTheme="minorHAnsi" w:eastAsiaTheme="minorEastAsia" w:hAnsiTheme="minorHAnsi" w:cstheme="minorBidi"/>
          <w:i w:val="0"/>
          <w:iCs w:val="0"/>
          <w:noProof/>
          <w:sz w:val="22"/>
          <w:szCs w:val="22"/>
          <w:lang w:val="en-US" w:eastAsia="en-US"/>
        </w:rPr>
      </w:pPr>
      <w:hyperlink w:anchor="_Toc532312516" w:history="1">
        <w:r w:rsidR="00AB306D" w:rsidRPr="007149DE">
          <w:rPr>
            <w:rStyle w:val="Hyperlink"/>
            <w:b/>
            <w:bCs/>
            <w:noProof/>
          </w:rPr>
          <w:t>6.4</w:t>
        </w:r>
        <w:r w:rsidR="00AB306D">
          <w:rPr>
            <w:rFonts w:asciiTheme="minorHAnsi" w:eastAsiaTheme="minorEastAsia" w:hAnsiTheme="minorHAnsi" w:cstheme="minorBidi"/>
            <w:i w:val="0"/>
            <w:iCs w:val="0"/>
            <w:noProof/>
            <w:sz w:val="22"/>
            <w:szCs w:val="22"/>
            <w:lang w:val="en-US" w:eastAsia="en-US"/>
          </w:rPr>
          <w:tab/>
        </w:r>
        <w:r w:rsidR="00AB306D" w:rsidRPr="007149DE">
          <w:rPr>
            <w:rStyle w:val="Hyperlink"/>
            <w:b/>
            <w:bCs/>
            <w:noProof/>
          </w:rPr>
          <w:t>Quarterly Activities</w:t>
        </w:r>
        <w:r w:rsidR="00AB306D">
          <w:rPr>
            <w:noProof/>
          </w:rPr>
          <w:tab/>
        </w:r>
        <w:r w:rsidR="00AB306D">
          <w:rPr>
            <w:noProof/>
          </w:rPr>
          <w:fldChar w:fldCharType="begin"/>
        </w:r>
        <w:r w:rsidR="00AB306D">
          <w:rPr>
            <w:noProof/>
          </w:rPr>
          <w:instrText xml:space="preserve"> PAGEREF _Toc532312516 \h </w:instrText>
        </w:r>
        <w:r w:rsidR="00AB306D">
          <w:rPr>
            <w:noProof/>
          </w:rPr>
        </w:r>
        <w:r w:rsidR="00AB306D">
          <w:rPr>
            <w:noProof/>
          </w:rPr>
          <w:fldChar w:fldCharType="separate"/>
        </w:r>
        <w:r w:rsidR="00144AFE">
          <w:rPr>
            <w:noProof/>
          </w:rPr>
          <w:t>9</w:t>
        </w:r>
        <w:r w:rsidR="00AB306D">
          <w:rPr>
            <w:noProof/>
          </w:rPr>
          <w:fldChar w:fldCharType="end"/>
        </w:r>
      </w:hyperlink>
    </w:p>
    <w:p w14:paraId="530C4474" w14:textId="1C8CA715" w:rsidR="00AB306D" w:rsidRDefault="00B0007F">
      <w:pPr>
        <w:pStyle w:val="TOC3"/>
        <w:tabs>
          <w:tab w:val="left" w:pos="960"/>
          <w:tab w:val="right" w:leader="dot" w:pos="9170"/>
        </w:tabs>
        <w:rPr>
          <w:rFonts w:asciiTheme="minorHAnsi" w:eastAsiaTheme="minorEastAsia" w:hAnsiTheme="minorHAnsi" w:cstheme="minorBidi"/>
          <w:i w:val="0"/>
          <w:iCs w:val="0"/>
          <w:noProof/>
          <w:sz w:val="22"/>
          <w:szCs w:val="22"/>
          <w:lang w:val="en-US" w:eastAsia="en-US"/>
        </w:rPr>
      </w:pPr>
      <w:hyperlink w:anchor="_Toc532312517" w:history="1">
        <w:r w:rsidR="00AB306D" w:rsidRPr="007149DE">
          <w:rPr>
            <w:rStyle w:val="Hyperlink"/>
            <w:b/>
            <w:bCs/>
            <w:noProof/>
          </w:rPr>
          <w:t>6.5</w:t>
        </w:r>
        <w:r w:rsidR="00AB306D">
          <w:rPr>
            <w:rFonts w:asciiTheme="minorHAnsi" w:eastAsiaTheme="minorEastAsia" w:hAnsiTheme="minorHAnsi" w:cstheme="minorBidi"/>
            <w:i w:val="0"/>
            <w:iCs w:val="0"/>
            <w:noProof/>
            <w:sz w:val="22"/>
            <w:szCs w:val="22"/>
            <w:lang w:val="en-US" w:eastAsia="en-US"/>
          </w:rPr>
          <w:tab/>
        </w:r>
        <w:r w:rsidR="00AB306D" w:rsidRPr="007149DE">
          <w:rPr>
            <w:rStyle w:val="Hyperlink"/>
            <w:b/>
            <w:bCs/>
            <w:noProof/>
          </w:rPr>
          <w:t>Yearly Activities</w:t>
        </w:r>
        <w:r w:rsidR="00AB306D">
          <w:rPr>
            <w:noProof/>
          </w:rPr>
          <w:tab/>
        </w:r>
        <w:r w:rsidR="00AB306D">
          <w:rPr>
            <w:noProof/>
          </w:rPr>
          <w:fldChar w:fldCharType="begin"/>
        </w:r>
        <w:r w:rsidR="00AB306D">
          <w:rPr>
            <w:noProof/>
          </w:rPr>
          <w:instrText xml:space="preserve"> PAGEREF _Toc532312517 \h </w:instrText>
        </w:r>
        <w:r w:rsidR="00AB306D">
          <w:rPr>
            <w:noProof/>
          </w:rPr>
        </w:r>
        <w:r w:rsidR="00AB306D">
          <w:rPr>
            <w:noProof/>
          </w:rPr>
          <w:fldChar w:fldCharType="separate"/>
        </w:r>
        <w:r w:rsidR="00144AFE">
          <w:rPr>
            <w:noProof/>
          </w:rPr>
          <w:t>9</w:t>
        </w:r>
        <w:r w:rsidR="00AB306D">
          <w:rPr>
            <w:noProof/>
          </w:rPr>
          <w:fldChar w:fldCharType="end"/>
        </w:r>
      </w:hyperlink>
    </w:p>
    <w:p w14:paraId="18AAFB12" w14:textId="7FF8EDF4" w:rsidR="00AB306D" w:rsidRDefault="00B0007F">
      <w:pPr>
        <w:pStyle w:val="TOC3"/>
        <w:tabs>
          <w:tab w:val="left" w:pos="960"/>
          <w:tab w:val="right" w:leader="dot" w:pos="9170"/>
        </w:tabs>
        <w:rPr>
          <w:rFonts w:asciiTheme="minorHAnsi" w:eastAsiaTheme="minorEastAsia" w:hAnsiTheme="minorHAnsi" w:cstheme="minorBidi"/>
          <w:i w:val="0"/>
          <w:iCs w:val="0"/>
          <w:noProof/>
          <w:sz w:val="22"/>
          <w:szCs w:val="22"/>
          <w:lang w:val="en-US" w:eastAsia="en-US"/>
        </w:rPr>
      </w:pPr>
      <w:hyperlink w:anchor="_Toc532312518" w:history="1">
        <w:r w:rsidR="00AB306D" w:rsidRPr="007149DE">
          <w:rPr>
            <w:rStyle w:val="Hyperlink"/>
            <w:b/>
            <w:bCs/>
            <w:noProof/>
          </w:rPr>
          <w:t>6.6</w:t>
        </w:r>
        <w:r w:rsidR="00AB306D">
          <w:rPr>
            <w:rFonts w:asciiTheme="minorHAnsi" w:eastAsiaTheme="minorEastAsia" w:hAnsiTheme="minorHAnsi" w:cstheme="minorBidi"/>
            <w:i w:val="0"/>
            <w:iCs w:val="0"/>
            <w:noProof/>
            <w:sz w:val="22"/>
            <w:szCs w:val="22"/>
            <w:lang w:val="en-US" w:eastAsia="en-US"/>
          </w:rPr>
          <w:tab/>
        </w:r>
        <w:r w:rsidR="00AB306D" w:rsidRPr="007149DE">
          <w:rPr>
            <w:rStyle w:val="Hyperlink"/>
            <w:b/>
            <w:bCs/>
            <w:noProof/>
          </w:rPr>
          <w:t>On Request Activities</w:t>
        </w:r>
        <w:r w:rsidR="00AB306D">
          <w:rPr>
            <w:noProof/>
          </w:rPr>
          <w:tab/>
        </w:r>
        <w:r w:rsidR="00AB306D">
          <w:rPr>
            <w:noProof/>
          </w:rPr>
          <w:fldChar w:fldCharType="begin"/>
        </w:r>
        <w:r w:rsidR="00AB306D">
          <w:rPr>
            <w:noProof/>
          </w:rPr>
          <w:instrText xml:space="preserve"> PAGEREF _Toc532312518 \h </w:instrText>
        </w:r>
        <w:r w:rsidR="00AB306D">
          <w:rPr>
            <w:noProof/>
          </w:rPr>
        </w:r>
        <w:r w:rsidR="00AB306D">
          <w:rPr>
            <w:noProof/>
          </w:rPr>
          <w:fldChar w:fldCharType="separate"/>
        </w:r>
        <w:r w:rsidR="00144AFE">
          <w:rPr>
            <w:noProof/>
          </w:rPr>
          <w:t>9</w:t>
        </w:r>
        <w:r w:rsidR="00AB306D">
          <w:rPr>
            <w:noProof/>
          </w:rPr>
          <w:fldChar w:fldCharType="end"/>
        </w:r>
      </w:hyperlink>
    </w:p>
    <w:p w14:paraId="726EAEB6" w14:textId="68A81259" w:rsidR="00AB306D" w:rsidRDefault="00B0007F">
      <w:pPr>
        <w:pStyle w:val="TOC1"/>
        <w:tabs>
          <w:tab w:val="left" w:pos="480"/>
          <w:tab w:val="right" w:leader="dot" w:pos="9170"/>
        </w:tabs>
        <w:rPr>
          <w:rFonts w:asciiTheme="minorHAnsi" w:eastAsiaTheme="minorEastAsia" w:hAnsiTheme="minorHAnsi" w:cstheme="minorBidi"/>
          <w:b w:val="0"/>
          <w:bCs w:val="0"/>
          <w:caps w:val="0"/>
          <w:noProof/>
          <w:sz w:val="22"/>
          <w:szCs w:val="22"/>
          <w:lang w:val="en-US" w:eastAsia="en-US"/>
        </w:rPr>
      </w:pPr>
      <w:hyperlink w:anchor="_Toc532312519" w:history="1">
        <w:r w:rsidR="00AB306D" w:rsidRPr="007149DE">
          <w:rPr>
            <w:rStyle w:val="Hyperlink"/>
            <w:noProof/>
          </w:rPr>
          <w:t>7</w:t>
        </w:r>
        <w:r w:rsidR="00AB306D">
          <w:rPr>
            <w:rFonts w:asciiTheme="minorHAnsi" w:eastAsiaTheme="minorEastAsia" w:hAnsiTheme="minorHAnsi" w:cstheme="minorBidi"/>
            <w:b w:val="0"/>
            <w:bCs w:val="0"/>
            <w:caps w:val="0"/>
            <w:noProof/>
            <w:sz w:val="22"/>
            <w:szCs w:val="22"/>
            <w:lang w:val="en-US" w:eastAsia="en-US"/>
          </w:rPr>
          <w:tab/>
        </w:r>
        <w:r w:rsidR="00AB306D" w:rsidRPr="007149DE">
          <w:rPr>
            <w:rStyle w:val="Hyperlink"/>
            <w:noProof/>
          </w:rPr>
          <w:t>client specific details</w:t>
        </w:r>
        <w:r w:rsidR="00AB306D">
          <w:rPr>
            <w:noProof/>
          </w:rPr>
          <w:tab/>
        </w:r>
        <w:r w:rsidR="00AB306D">
          <w:rPr>
            <w:noProof/>
          </w:rPr>
          <w:fldChar w:fldCharType="begin"/>
        </w:r>
        <w:r w:rsidR="00AB306D">
          <w:rPr>
            <w:noProof/>
          </w:rPr>
          <w:instrText xml:space="preserve"> PAGEREF _Toc532312519 \h </w:instrText>
        </w:r>
        <w:r w:rsidR="00AB306D">
          <w:rPr>
            <w:noProof/>
          </w:rPr>
        </w:r>
        <w:r w:rsidR="00AB306D">
          <w:rPr>
            <w:noProof/>
          </w:rPr>
          <w:fldChar w:fldCharType="separate"/>
        </w:r>
        <w:r w:rsidR="00144AFE">
          <w:rPr>
            <w:noProof/>
          </w:rPr>
          <w:t>9</w:t>
        </w:r>
        <w:r w:rsidR="00AB306D">
          <w:rPr>
            <w:noProof/>
          </w:rPr>
          <w:fldChar w:fldCharType="end"/>
        </w:r>
      </w:hyperlink>
    </w:p>
    <w:p w14:paraId="0417DC01" w14:textId="5570FC77" w:rsidR="0031548F" w:rsidRPr="00457594" w:rsidRDefault="00582148" w:rsidP="00702744">
      <w:pPr>
        <w:pStyle w:val="TOC1"/>
        <w:tabs>
          <w:tab w:val="left" w:pos="480"/>
          <w:tab w:val="right" w:leader="dot" w:pos="8640"/>
          <w:tab w:val="right" w:leader="dot" w:pos="9025"/>
        </w:tabs>
        <w:spacing w:before="240"/>
        <w:rPr>
          <w:rFonts w:asciiTheme="minorHAnsi" w:hAnsiTheme="minorHAnsi"/>
          <w:sz w:val="22"/>
          <w:szCs w:val="22"/>
        </w:rPr>
      </w:pPr>
      <w:r w:rsidRPr="00457594">
        <w:rPr>
          <w:rFonts w:asciiTheme="minorHAnsi" w:hAnsiTheme="minorHAnsi"/>
          <w:b w:val="0"/>
          <w:sz w:val="22"/>
          <w:szCs w:val="22"/>
        </w:rPr>
        <w:fldChar w:fldCharType="end"/>
      </w:r>
    </w:p>
    <w:p w14:paraId="225FB80E" w14:textId="77777777" w:rsidR="00B713E1" w:rsidRPr="00457594" w:rsidRDefault="00B713E1" w:rsidP="00B713E1">
      <w:pPr>
        <w:rPr>
          <w:rFonts w:asciiTheme="minorHAnsi" w:hAnsiTheme="minorHAnsi"/>
          <w:sz w:val="22"/>
          <w:szCs w:val="22"/>
        </w:rPr>
      </w:pPr>
    </w:p>
    <w:p w14:paraId="4D24B293" w14:textId="77777777" w:rsidR="00B713E1" w:rsidRPr="00457594" w:rsidRDefault="00B713E1" w:rsidP="00B713E1">
      <w:pPr>
        <w:rPr>
          <w:rFonts w:asciiTheme="minorHAnsi" w:hAnsiTheme="minorHAnsi"/>
          <w:sz w:val="22"/>
          <w:szCs w:val="22"/>
        </w:rPr>
      </w:pPr>
    </w:p>
    <w:p w14:paraId="13E381CE" w14:textId="77777777" w:rsidR="00B713E1" w:rsidRPr="00457594" w:rsidRDefault="00B713E1" w:rsidP="00B713E1">
      <w:pPr>
        <w:rPr>
          <w:rFonts w:asciiTheme="minorHAnsi" w:hAnsiTheme="minorHAnsi"/>
          <w:sz w:val="22"/>
          <w:szCs w:val="22"/>
        </w:rPr>
      </w:pPr>
    </w:p>
    <w:p w14:paraId="19F76B7E" w14:textId="77777777" w:rsidR="00B713E1" w:rsidRPr="00457594" w:rsidRDefault="00B713E1" w:rsidP="00B713E1">
      <w:pPr>
        <w:rPr>
          <w:rFonts w:asciiTheme="minorHAnsi" w:hAnsiTheme="minorHAnsi"/>
          <w:sz w:val="22"/>
          <w:szCs w:val="22"/>
        </w:rPr>
      </w:pPr>
    </w:p>
    <w:p w14:paraId="43E38854" w14:textId="77777777" w:rsidR="00B713E1" w:rsidRPr="00457594" w:rsidRDefault="00B713E1" w:rsidP="00B713E1">
      <w:pPr>
        <w:rPr>
          <w:rFonts w:asciiTheme="minorHAnsi" w:hAnsiTheme="minorHAnsi"/>
          <w:sz w:val="22"/>
          <w:szCs w:val="22"/>
        </w:rPr>
      </w:pPr>
    </w:p>
    <w:p w14:paraId="0AF1EA44" w14:textId="77777777" w:rsidR="00B713E1" w:rsidRPr="00457594" w:rsidRDefault="00B713E1" w:rsidP="00B713E1">
      <w:pPr>
        <w:rPr>
          <w:rFonts w:asciiTheme="minorHAnsi" w:hAnsiTheme="minorHAnsi"/>
          <w:sz w:val="22"/>
          <w:szCs w:val="22"/>
        </w:rPr>
      </w:pPr>
    </w:p>
    <w:p w14:paraId="7DB4EDD1" w14:textId="77777777" w:rsidR="00B713E1" w:rsidRPr="00457594" w:rsidRDefault="00B713E1" w:rsidP="00B713E1">
      <w:pPr>
        <w:rPr>
          <w:rFonts w:asciiTheme="minorHAnsi" w:hAnsiTheme="minorHAnsi"/>
          <w:sz w:val="22"/>
          <w:szCs w:val="22"/>
        </w:rPr>
      </w:pPr>
    </w:p>
    <w:p w14:paraId="21147732" w14:textId="77777777" w:rsidR="00B713E1" w:rsidRPr="00457594" w:rsidRDefault="00B713E1" w:rsidP="00B713E1">
      <w:pPr>
        <w:rPr>
          <w:rFonts w:asciiTheme="minorHAnsi" w:hAnsiTheme="minorHAnsi"/>
          <w:sz w:val="22"/>
          <w:szCs w:val="22"/>
        </w:rPr>
      </w:pPr>
    </w:p>
    <w:p w14:paraId="292D6DD7" w14:textId="77777777" w:rsidR="00B713E1" w:rsidRPr="00457594" w:rsidRDefault="00B713E1" w:rsidP="00B713E1">
      <w:pPr>
        <w:rPr>
          <w:rFonts w:asciiTheme="minorHAnsi" w:hAnsiTheme="minorHAnsi"/>
          <w:sz w:val="22"/>
          <w:szCs w:val="22"/>
        </w:rPr>
      </w:pPr>
    </w:p>
    <w:p w14:paraId="4EDB9F2E" w14:textId="77777777" w:rsidR="00B713E1" w:rsidRPr="00457594" w:rsidRDefault="00B713E1" w:rsidP="00B713E1">
      <w:pPr>
        <w:rPr>
          <w:rFonts w:asciiTheme="minorHAnsi" w:hAnsiTheme="minorHAnsi"/>
          <w:sz w:val="22"/>
          <w:szCs w:val="22"/>
        </w:rPr>
      </w:pPr>
    </w:p>
    <w:p w14:paraId="5A768BE4" w14:textId="77777777" w:rsidR="00B713E1" w:rsidRPr="00457594" w:rsidRDefault="00B713E1" w:rsidP="00B713E1">
      <w:pPr>
        <w:rPr>
          <w:rFonts w:asciiTheme="minorHAnsi" w:hAnsiTheme="minorHAnsi"/>
          <w:sz w:val="22"/>
          <w:szCs w:val="22"/>
        </w:rPr>
      </w:pPr>
    </w:p>
    <w:p w14:paraId="10E17E0D" w14:textId="77777777" w:rsidR="00B713E1" w:rsidRPr="00457594" w:rsidRDefault="00B713E1" w:rsidP="00B713E1">
      <w:pPr>
        <w:rPr>
          <w:rFonts w:asciiTheme="minorHAnsi" w:hAnsiTheme="minorHAnsi"/>
          <w:sz w:val="22"/>
          <w:szCs w:val="22"/>
        </w:rPr>
      </w:pPr>
    </w:p>
    <w:p w14:paraId="35AD727E" w14:textId="77777777" w:rsidR="00B713E1" w:rsidRPr="00457594" w:rsidRDefault="00B713E1" w:rsidP="00B713E1">
      <w:pPr>
        <w:rPr>
          <w:rFonts w:asciiTheme="minorHAnsi" w:hAnsiTheme="minorHAnsi"/>
          <w:sz w:val="22"/>
          <w:szCs w:val="22"/>
        </w:rPr>
      </w:pPr>
    </w:p>
    <w:p w14:paraId="5A0E2756" w14:textId="77777777" w:rsidR="00B713E1" w:rsidRPr="00457594" w:rsidRDefault="00B713E1" w:rsidP="00B713E1">
      <w:pPr>
        <w:rPr>
          <w:rFonts w:asciiTheme="minorHAnsi" w:hAnsiTheme="minorHAnsi"/>
          <w:sz w:val="22"/>
          <w:szCs w:val="22"/>
        </w:rPr>
      </w:pPr>
    </w:p>
    <w:p w14:paraId="6C07E6BB" w14:textId="77777777" w:rsidR="00B713E1" w:rsidRPr="00457594" w:rsidRDefault="00B713E1" w:rsidP="00B713E1">
      <w:pPr>
        <w:rPr>
          <w:rFonts w:asciiTheme="minorHAnsi" w:hAnsiTheme="minorHAnsi"/>
          <w:sz w:val="22"/>
          <w:szCs w:val="22"/>
        </w:rPr>
      </w:pPr>
    </w:p>
    <w:p w14:paraId="062B81A2" w14:textId="77777777" w:rsidR="00B713E1" w:rsidRPr="00457594" w:rsidRDefault="00B713E1" w:rsidP="00B713E1">
      <w:pPr>
        <w:rPr>
          <w:rFonts w:asciiTheme="minorHAnsi" w:hAnsiTheme="minorHAnsi"/>
          <w:sz w:val="22"/>
          <w:szCs w:val="22"/>
        </w:rPr>
      </w:pPr>
    </w:p>
    <w:p w14:paraId="4E18D454" w14:textId="77777777" w:rsidR="00B713E1" w:rsidRPr="00457594" w:rsidRDefault="00B713E1" w:rsidP="00B713E1">
      <w:pPr>
        <w:rPr>
          <w:rFonts w:asciiTheme="minorHAnsi" w:hAnsiTheme="minorHAnsi"/>
          <w:sz w:val="22"/>
          <w:szCs w:val="22"/>
        </w:rPr>
      </w:pPr>
    </w:p>
    <w:p w14:paraId="2996885D" w14:textId="77777777" w:rsidR="00B713E1" w:rsidRPr="00457594" w:rsidRDefault="00B713E1" w:rsidP="00B713E1">
      <w:pPr>
        <w:rPr>
          <w:rFonts w:asciiTheme="minorHAnsi" w:hAnsiTheme="minorHAnsi"/>
          <w:sz w:val="22"/>
          <w:szCs w:val="22"/>
        </w:rPr>
      </w:pPr>
    </w:p>
    <w:p w14:paraId="0EFA1634" w14:textId="12D4CC88" w:rsidR="00AB306D" w:rsidRDefault="00AB306D">
      <w:pPr>
        <w:suppressAutoHyphens w:val="0"/>
        <w:overflowPunct/>
        <w:autoSpaceDE/>
        <w:jc w:val="left"/>
        <w:textAlignment w:val="auto"/>
        <w:rPr>
          <w:rFonts w:asciiTheme="minorHAnsi" w:hAnsiTheme="minorHAnsi"/>
          <w:szCs w:val="22"/>
        </w:rPr>
      </w:pPr>
      <w:r>
        <w:rPr>
          <w:rFonts w:asciiTheme="minorHAnsi" w:hAnsiTheme="minorHAnsi"/>
          <w:szCs w:val="22"/>
        </w:rPr>
        <w:br w:type="page"/>
      </w:r>
    </w:p>
    <w:p w14:paraId="4C9D3F84" w14:textId="78848CA1" w:rsidR="00E61277" w:rsidRPr="0086114C" w:rsidRDefault="00E07EEB" w:rsidP="00E07EEB">
      <w:pPr>
        <w:tabs>
          <w:tab w:val="left" w:pos="1185"/>
        </w:tabs>
        <w:suppressAutoHyphens w:val="0"/>
        <w:overflowPunct/>
        <w:autoSpaceDE/>
        <w:jc w:val="left"/>
        <w:textAlignment w:val="auto"/>
        <w:rPr>
          <w:rFonts w:asciiTheme="minorHAnsi" w:hAnsiTheme="minorHAnsi"/>
          <w:szCs w:val="22"/>
        </w:rPr>
      </w:pPr>
      <w:r>
        <w:rPr>
          <w:rFonts w:asciiTheme="minorHAnsi" w:hAnsiTheme="minorHAnsi"/>
          <w:szCs w:val="22"/>
        </w:rPr>
        <w:lastRenderedPageBreak/>
        <w:tab/>
      </w:r>
    </w:p>
    <w:p w14:paraId="479A8983" w14:textId="77777777" w:rsidR="00E61277" w:rsidRPr="0086114C" w:rsidRDefault="00E61277" w:rsidP="00E61277">
      <w:pPr>
        <w:rPr>
          <w:rFonts w:asciiTheme="minorHAnsi" w:hAnsiTheme="minorHAnsi"/>
          <w:b/>
          <w:sz w:val="22"/>
          <w:szCs w:val="22"/>
        </w:rPr>
      </w:pPr>
    </w:p>
    <w:p w14:paraId="0E9A4946" w14:textId="77777777" w:rsidR="00E61277" w:rsidRPr="0086114C" w:rsidRDefault="00E61277" w:rsidP="00E61277">
      <w:pPr>
        <w:rPr>
          <w:rFonts w:asciiTheme="minorHAnsi" w:hAnsiTheme="minorHAnsi"/>
          <w:b/>
          <w:sz w:val="22"/>
          <w:szCs w:val="22"/>
        </w:rPr>
      </w:pPr>
    </w:p>
    <w:p w14:paraId="4FF9BE5F" w14:textId="77777777" w:rsidR="00E61277" w:rsidRPr="0086114C" w:rsidRDefault="00E61277" w:rsidP="00E61277">
      <w:pPr>
        <w:rPr>
          <w:rFonts w:asciiTheme="minorHAnsi" w:hAnsiTheme="minorHAnsi"/>
          <w:b/>
          <w:sz w:val="22"/>
          <w:szCs w:val="22"/>
        </w:rPr>
      </w:pPr>
      <w:r w:rsidRPr="0086114C">
        <w:rPr>
          <w:rFonts w:asciiTheme="minorHAnsi" w:hAnsiTheme="minorHAnsi"/>
          <w:b/>
          <w:sz w:val="22"/>
          <w:szCs w:val="22"/>
        </w:rPr>
        <w:t>Clover Contacts</w:t>
      </w:r>
    </w:p>
    <w:p w14:paraId="3B092857" w14:textId="77777777" w:rsidR="00E61277" w:rsidRPr="0086114C" w:rsidRDefault="00E61277" w:rsidP="00E61277">
      <w:pPr>
        <w:rPr>
          <w:rFonts w:asciiTheme="minorHAnsi" w:hAnsiTheme="minorHAnsi"/>
          <w:sz w:val="22"/>
          <w:szCs w:val="22"/>
        </w:rPr>
      </w:pPr>
    </w:p>
    <w:tbl>
      <w:tblPr>
        <w:tblW w:w="8939"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5609"/>
      </w:tblGrid>
      <w:tr w:rsidR="00E61277" w:rsidRPr="0086114C" w14:paraId="416139CD" w14:textId="77777777" w:rsidTr="00E61277">
        <w:trPr>
          <w:cantSplit/>
          <w:trHeight w:val="461"/>
        </w:trPr>
        <w:tc>
          <w:tcPr>
            <w:tcW w:w="3330" w:type="dxa"/>
            <w:shd w:val="clear" w:color="auto" w:fill="95B3D7" w:themeFill="accent1" w:themeFillTint="99"/>
            <w:vAlign w:val="center"/>
          </w:tcPr>
          <w:p w14:paraId="695D65AC" w14:textId="77777777" w:rsidR="00E61277" w:rsidRPr="0086114C" w:rsidRDefault="00E61277" w:rsidP="00E61277">
            <w:pPr>
              <w:jc w:val="left"/>
              <w:rPr>
                <w:rFonts w:asciiTheme="minorHAnsi" w:hAnsiTheme="minorHAnsi"/>
                <w:b/>
                <w:color w:val="FFFFFF" w:themeColor="background1"/>
                <w:sz w:val="22"/>
                <w:szCs w:val="22"/>
              </w:rPr>
            </w:pPr>
            <w:r w:rsidRPr="0086114C">
              <w:rPr>
                <w:rFonts w:asciiTheme="minorHAnsi" w:hAnsiTheme="minorHAnsi"/>
                <w:b/>
                <w:color w:val="FFFFFF" w:themeColor="background1"/>
                <w:sz w:val="22"/>
                <w:szCs w:val="22"/>
              </w:rPr>
              <w:t xml:space="preserve">Head of </w:t>
            </w:r>
            <w:r w:rsidR="00B37485">
              <w:rPr>
                <w:rFonts w:asciiTheme="minorHAnsi" w:hAnsiTheme="minorHAnsi"/>
                <w:b/>
                <w:color w:val="FFFFFF" w:themeColor="background1"/>
                <w:sz w:val="22"/>
                <w:szCs w:val="22"/>
              </w:rPr>
              <w:t>Delivery</w:t>
            </w:r>
          </w:p>
        </w:tc>
        <w:tc>
          <w:tcPr>
            <w:tcW w:w="5609" w:type="dxa"/>
            <w:shd w:val="clear" w:color="auto" w:fill="EEECE1" w:themeFill="background2"/>
            <w:vAlign w:val="center"/>
          </w:tcPr>
          <w:p w14:paraId="3F12700B" w14:textId="7C0AE523" w:rsidR="00E61277" w:rsidRPr="0086114C" w:rsidRDefault="00DF1284" w:rsidP="00E61277">
            <w:pPr>
              <w:jc w:val="left"/>
              <w:rPr>
                <w:rFonts w:asciiTheme="minorHAnsi" w:hAnsiTheme="minorHAnsi"/>
                <w:sz w:val="22"/>
                <w:szCs w:val="22"/>
              </w:rPr>
            </w:pPr>
            <w:r>
              <w:rPr>
                <w:rFonts w:asciiTheme="minorHAnsi" w:hAnsiTheme="minorHAnsi"/>
                <w:sz w:val="22"/>
                <w:szCs w:val="22"/>
              </w:rPr>
              <w:t>Mr. Siddharth Deshmukh</w:t>
            </w:r>
          </w:p>
        </w:tc>
      </w:tr>
      <w:tr w:rsidR="00E61277" w:rsidRPr="0086114C" w14:paraId="367A05C0" w14:textId="77777777" w:rsidTr="00E61277">
        <w:trPr>
          <w:cantSplit/>
          <w:trHeight w:val="461"/>
        </w:trPr>
        <w:tc>
          <w:tcPr>
            <w:tcW w:w="3330" w:type="dxa"/>
            <w:shd w:val="clear" w:color="auto" w:fill="95B3D7" w:themeFill="accent1" w:themeFillTint="99"/>
            <w:vAlign w:val="center"/>
          </w:tcPr>
          <w:p w14:paraId="49F34537" w14:textId="77777777" w:rsidR="00E61277" w:rsidRPr="0086114C" w:rsidRDefault="00E61277" w:rsidP="00E61277">
            <w:pPr>
              <w:jc w:val="left"/>
              <w:rPr>
                <w:rFonts w:asciiTheme="minorHAnsi" w:hAnsiTheme="minorHAnsi"/>
                <w:b/>
                <w:color w:val="FFFFFF" w:themeColor="background1"/>
                <w:sz w:val="22"/>
                <w:szCs w:val="22"/>
              </w:rPr>
            </w:pPr>
            <w:r w:rsidRPr="0086114C">
              <w:rPr>
                <w:rFonts w:asciiTheme="minorHAnsi" w:hAnsiTheme="minorHAnsi"/>
                <w:b/>
                <w:color w:val="FFFFFF" w:themeColor="background1"/>
                <w:sz w:val="22"/>
                <w:szCs w:val="22"/>
              </w:rPr>
              <w:t>E-mail</w:t>
            </w:r>
          </w:p>
        </w:tc>
        <w:tc>
          <w:tcPr>
            <w:tcW w:w="5609" w:type="dxa"/>
            <w:shd w:val="clear" w:color="auto" w:fill="EEECE1" w:themeFill="background2"/>
            <w:vAlign w:val="center"/>
          </w:tcPr>
          <w:p w14:paraId="14B31D5C" w14:textId="28534B3B" w:rsidR="00E61277" w:rsidRPr="0086114C" w:rsidRDefault="00DF1284" w:rsidP="00E61277">
            <w:pPr>
              <w:jc w:val="left"/>
              <w:rPr>
                <w:rFonts w:asciiTheme="minorHAnsi" w:hAnsiTheme="minorHAnsi"/>
                <w:bCs/>
                <w:sz w:val="22"/>
                <w:szCs w:val="22"/>
              </w:rPr>
            </w:pPr>
            <w:r>
              <w:rPr>
                <w:rFonts w:asciiTheme="minorHAnsi" w:hAnsiTheme="minorHAnsi"/>
                <w:bCs/>
                <w:sz w:val="22"/>
                <w:szCs w:val="22"/>
              </w:rPr>
              <w:t>siddharth.deshmukh@cloverinfotech.com</w:t>
            </w:r>
          </w:p>
        </w:tc>
      </w:tr>
      <w:tr w:rsidR="00E61277" w:rsidRPr="0086114C" w14:paraId="592468B0" w14:textId="77777777" w:rsidTr="00E61277">
        <w:trPr>
          <w:cantSplit/>
          <w:trHeight w:val="461"/>
        </w:trPr>
        <w:tc>
          <w:tcPr>
            <w:tcW w:w="3330" w:type="dxa"/>
            <w:shd w:val="clear" w:color="auto" w:fill="95B3D7" w:themeFill="accent1" w:themeFillTint="99"/>
            <w:vAlign w:val="center"/>
          </w:tcPr>
          <w:p w14:paraId="023B5A7D" w14:textId="77777777" w:rsidR="00E61277" w:rsidRPr="0086114C" w:rsidRDefault="00E61277" w:rsidP="00E61277">
            <w:pPr>
              <w:jc w:val="left"/>
              <w:rPr>
                <w:rFonts w:asciiTheme="minorHAnsi" w:hAnsiTheme="minorHAnsi"/>
                <w:b/>
                <w:color w:val="FFFFFF" w:themeColor="background1"/>
                <w:sz w:val="22"/>
                <w:szCs w:val="22"/>
              </w:rPr>
            </w:pPr>
            <w:r>
              <w:rPr>
                <w:rFonts w:asciiTheme="minorHAnsi" w:hAnsiTheme="minorHAnsi"/>
                <w:b/>
                <w:color w:val="FFFFFF" w:themeColor="background1"/>
                <w:sz w:val="22"/>
                <w:szCs w:val="22"/>
              </w:rPr>
              <w:t>Contact No</w:t>
            </w:r>
          </w:p>
        </w:tc>
        <w:tc>
          <w:tcPr>
            <w:tcW w:w="5609" w:type="dxa"/>
            <w:shd w:val="clear" w:color="auto" w:fill="EEECE1" w:themeFill="background2"/>
            <w:vAlign w:val="center"/>
          </w:tcPr>
          <w:p w14:paraId="3A0B28AE" w14:textId="1191D9E8" w:rsidR="00E61277" w:rsidRPr="0086114C" w:rsidRDefault="00DF1284" w:rsidP="00E61277">
            <w:pPr>
              <w:jc w:val="left"/>
              <w:rPr>
                <w:rFonts w:asciiTheme="minorHAnsi" w:hAnsiTheme="minorHAnsi"/>
                <w:sz w:val="22"/>
                <w:szCs w:val="22"/>
              </w:rPr>
            </w:pPr>
            <w:r>
              <w:rPr>
                <w:rFonts w:asciiTheme="minorHAnsi" w:hAnsiTheme="minorHAnsi"/>
                <w:sz w:val="22"/>
                <w:szCs w:val="22"/>
              </w:rPr>
              <w:t>+91 9892088138</w:t>
            </w:r>
          </w:p>
        </w:tc>
      </w:tr>
      <w:tr w:rsidR="00E61277" w:rsidRPr="0086114C" w14:paraId="434DF7D5" w14:textId="77777777" w:rsidTr="00E61277">
        <w:trPr>
          <w:cantSplit/>
          <w:trHeight w:val="461"/>
        </w:trPr>
        <w:tc>
          <w:tcPr>
            <w:tcW w:w="3330" w:type="dxa"/>
            <w:shd w:val="clear" w:color="auto" w:fill="95B3D7" w:themeFill="accent1" w:themeFillTint="99"/>
            <w:vAlign w:val="center"/>
          </w:tcPr>
          <w:p w14:paraId="64D111BC" w14:textId="77777777" w:rsidR="00E61277" w:rsidRPr="0086114C" w:rsidRDefault="00E61277" w:rsidP="00E61277">
            <w:pPr>
              <w:jc w:val="left"/>
              <w:rPr>
                <w:rFonts w:asciiTheme="minorHAnsi" w:hAnsiTheme="minorHAnsi"/>
                <w:b/>
                <w:color w:val="FFFFFF" w:themeColor="background1"/>
                <w:sz w:val="22"/>
                <w:szCs w:val="22"/>
              </w:rPr>
            </w:pPr>
            <w:r>
              <w:rPr>
                <w:rFonts w:asciiTheme="minorHAnsi" w:hAnsiTheme="minorHAnsi"/>
                <w:b/>
                <w:color w:val="FFFFFF" w:themeColor="background1"/>
                <w:sz w:val="22"/>
                <w:szCs w:val="22"/>
              </w:rPr>
              <w:t xml:space="preserve">Manager </w:t>
            </w:r>
          </w:p>
        </w:tc>
        <w:tc>
          <w:tcPr>
            <w:tcW w:w="5609" w:type="dxa"/>
            <w:shd w:val="clear" w:color="auto" w:fill="EEECE1" w:themeFill="background2"/>
            <w:vAlign w:val="center"/>
          </w:tcPr>
          <w:p w14:paraId="43A2456B" w14:textId="1F618B39" w:rsidR="00E61277" w:rsidRPr="0086114C" w:rsidRDefault="00DF1284" w:rsidP="00E61277">
            <w:pPr>
              <w:jc w:val="left"/>
              <w:rPr>
                <w:rFonts w:asciiTheme="minorHAnsi" w:hAnsiTheme="minorHAnsi"/>
                <w:sz w:val="22"/>
                <w:szCs w:val="22"/>
              </w:rPr>
            </w:pPr>
            <w:r>
              <w:rPr>
                <w:rFonts w:asciiTheme="minorHAnsi" w:hAnsiTheme="minorHAnsi"/>
                <w:sz w:val="22"/>
                <w:szCs w:val="22"/>
              </w:rPr>
              <w:t>Mr. Vinod Nair</w:t>
            </w:r>
          </w:p>
        </w:tc>
      </w:tr>
      <w:tr w:rsidR="00E61277" w:rsidRPr="0086114C" w14:paraId="2980694F" w14:textId="77777777" w:rsidTr="00E61277">
        <w:trPr>
          <w:cantSplit/>
          <w:trHeight w:val="461"/>
        </w:trPr>
        <w:tc>
          <w:tcPr>
            <w:tcW w:w="3330" w:type="dxa"/>
            <w:shd w:val="clear" w:color="auto" w:fill="95B3D7" w:themeFill="accent1" w:themeFillTint="99"/>
            <w:vAlign w:val="center"/>
          </w:tcPr>
          <w:p w14:paraId="212977AE" w14:textId="77777777" w:rsidR="00E61277" w:rsidRPr="0086114C" w:rsidRDefault="00E61277" w:rsidP="00E61277">
            <w:pPr>
              <w:jc w:val="left"/>
              <w:rPr>
                <w:rFonts w:asciiTheme="minorHAnsi" w:hAnsiTheme="minorHAnsi"/>
                <w:b/>
                <w:color w:val="FFFFFF" w:themeColor="background1"/>
                <w:sz w:val="22"/>
                <w:szCs w:val="22"/>
              </w:rPr>
            </w:pPr>
            <w:r w:rsidRPr="0086114C">
              <w:rPr>
                <w:rFonts w:asciiTheme="minorHAnsi" w:hAnsiTheme="minorHAnsi"/>
                <w:b/>
                <w:color w:val="FFFFFF" w:themeColor="background1"/>
                <w:sz w:val="22"/>
                <w:szCs w:val="22"/>
              </w:rPr>
              <w:t>E-mail</w:t>
            </w:r>
          </w:p>
        </w:tc>
        <w:tc>
          <w:tcPr>
            <w:tcW w:w="5609" w:type="dxa"/>
            <w:shd w:val="clear" w:color="auto" w:fill="EEECE1" w:themeFill="background2"/>
            <w:vAlign w:val="center"/>
          </w:tcPr>
          <w:p w14:paraId="4EE104C2" w14:textId="6828538A" w:rsidR="00E61277" w:rsidRPr="0086114C" w:rsidRDefault="00DF1284" w:rsidP="00E61277">
            <w:pPr>
              <w:jc w:val="left"/>
              <w:rPr>
                <w:rFonts w:asciiTheme="minorHAnsi" w:hAnsiTheme="minorHAnsi"/>
                <w:sz w:val="22"/>
                <w:szCs w:val="22"/>
              </w:rPr>
            </w:pPr>
            <w:r>
              <w:rPr>
                <w:rFonts w:asciiTheme="minorHAnsi" w:hAnsiTheme="minorHAnsi"/>
                <w:sz w:val="22"/>
                <w:szCs w:val="22"/>
              </w:rPr>
              <w:t>vinod.nair@cloverinfotech.com</w:t>
            </w:r>
          </w:p>
        </w:tc>
      </w:tr>
      <w:tr w:rsidR="00E61277" w:rsidRPr="0086114C" w14:paraId="2B76FD84" w14:textId="77777777" w:rsidTr="00E61277">
        <w:trPr>
          <w:cantSplit/>
          <w:trHeight w:val="461"/>
        </w:trPr>
        <w:tc>
          <w:tcPr>
            <w:tcW w:w="3330" w:type="dxa"/>
            <w:shd w:val="clear" w:color="auto" w:fill="95B3D7" w:themeFill="accent1" w:themeFillTint="99"/>
            <w:vAlign w:val="center"/>
          </w:tcPr>
          <w:p w14:paraId="3E54C594" w14:textId="77777777" w:rsidR="00E61277" w:rsidRPr="0086114C" w:rsidRDefault="00E61277" w:rsidP="00E61277">
            <w:pPr>
              <w:jc w:val="left"/>
              <w:rPr>
                <w:rFonts w:asciiTheme="minorHAnsi" w:hAnsiTheme="minorHAnsi"/>
                <w:b/>
                <w:color w:val="FFFFFF" w:themeColor="background1"/>
                <w:sz w:val="22"/>
                <w:szCs w:val="22"/>
              </w:rPr>
            </w:pPr>
            <w:r>
              <w:rPr>
                <w:rFonts w:asciiTheme="minorHAnsi" w:hAnsiTheme="minorHAnsi"/>
                <w:b/>
                <w:color w:val="FFFFFF" w:themeColor="background1"/>
                <w:sz w:val="22"/>
                <w:szCs w:val="22"/>
              </w:rPr>
              <w:t>Contact No</w:t>
            </w:r>
          </w:p>
        </w:tc>
        <w:tc>
          <w:tcPr>
            <w:tcW w:w="5609" w:type="dxa"/>
            <w:shd w:val="clear" w:color="auto" w:fill="EEECE1" w:themeFill="background2"/>
            <w:vAlign w:val="center"/>
          </w:tcPr>
          <w:p w14:paraId="552C9C5A" w14:textId="251945AC" w:rsidR="00E61277" w:rsidRPr="0086114C" w:rsidRDefault="00DF1284" w:rsidP="00943E68">
            <w:pPr>
              <w:jc w:val="left"/>
              <w:rPr>
                <w:rFonts w:asciiTheme="minorHAnsi" w:hAnsiTheme="minorHAnsi"/>
                <w:sz w:val="22"/>
                <w:szCs w:val="22"/>
              </w:rPr>
            </w:pPr>
            <w:r>
              <w:rPr>
                <w:rFonts w:asciiTheme="minorHAnsi" w:hAnsiTheme="minorHAnsi"/>
                <w:sz w:val="22"/>
                <w:szCs w:val="22"/>
              </w:rPr>
              <w:t>+91 982</w:t>
            </w:r>
            <w:r w:rsidR="00943E68">
              <w:rPr>
                <w:rFonts w:asciiTheme="minorHAnsi" w:hAnsiTheme="minorHAnsi"/>
                <w:sz w:val="22"/>
                <w:szCs w:val="22"/>
              </w:rPr>
              <w:t>********</w:t>
            </w:r>
          </w:p>
        </w:tc>
      </w:tr>
      <w:tr w:rsidR="00E61277" w:rsidRPr="0086114C" w14:paraId="4F6D52B1" w14:textId="77777777" w:rsidTr="00E61277">
        <w:trPr>
          <w:cantSplit/>
          <w:trHeight w:val="461"/>
        </w:trPr>
        <w:tc>
          <w:tcPr>
            <w:tcW w:w="3330" w:type="dxa"/>
            <w:shd w:val="clear" w:color="auto" w:fill="95B3D7" w:themeFill="accent1" w:themeFillTint="99"/>
            <w:vAlign w:val="center"/>
          </w:tcPr>
          <w:p w14:paraId="0EE87C1C" w14:textId="77777777" w:rsidR="00E61277" w:rsidRPr="0086114C" w:rsidRDefault="00E61277" w:rsidP="00E61277">
            <w:pPr>
              <w:jc w:val="left"/>
              <w:rPr>
                <w:rFonts w:asciiTheme="minorHAnsi" w:hAnsiTheme="minorHAnsi"/>
                <w:b/>
                <w:color w:val="FFFFFF" w:themeColor="background1"/>
                <w:sz w:val="22"/>
                <w:szCs w:val="22"/>
              </w:rPr>
            </w:pPr>
            <w:r w:rsidRPr="0086114C">
              <w:rPr>
                <w:rFonts w:asciiTheme="minorHAnsi" w:hAnsiTheme="minorHAnsi"/>
                <w:b/>
                <w:color w:val="FFFFFF" w:themeColor="background1"/>
                <w:sz w:val="22"/>
                <w:szCs w:val="22"/>
              </w:rPr>
              <w:t>Project Lead</w:t>
            </w:r>
          </w:p>
        </w:tc>
        <w:tc>
          <w:tcPr>
            <w:tcW w:w="5609" w:type="dxa"/>
            <w:shd w:val="clear" w:color="auto" w:fill="EEECE1" w:themeFill="background2"/>
            <w:vAlign w:val="center"/>
          </w:tcPr>
          <w:p w14:paraId="07EDF8C5" w14:textId="11112267" w:rsidR="00E61277" w:rsidRPr="0086114C" w:rsidRDefault="00DF1284" w:rsidP="00E61277">
            <w:pPr>
              <w:jc w:val="left"/>
              <w:rPr>
                <w:rFonts w:asciiTheme="minorHAnsi" w:hAnsiTheme="minorHAnsi"/>
                <w:sz w:val="22"/>
                <w:szCs w:val="22"/>
              </w:rPr>
            </w:pPr>
            <w:r>
              <w:rPr>
                <w:rFonts w:asciiTheme="minorHAnsi" w:hAnsiTheme="minorHAnsi"/>
                <w:sz w:val="22"/>
                <w:szCs w:val="22"/>
              </w:rPr>
              <w:t>Ms</w:t>
            </w:r>
            <w:r w:rsidR="006B0B29">
              <w:rPr>
                <w:rFonts w:asciiTheme="minorHAnsi" w:hAnsiTheme="minorHAnsi"/>
                <w:sz w:val="22"/>
                <w:szCs w:val="22"/>
              </w:rPr>
              <w:t>.</w:t>
            </w:r>
            <w:r>
              <w:rPr>
                <w:rFonts w:asciiTheme="minorHAnsi" w:hAnsiTheme="minorHAnsi"/>
                <w:sz w:val="22"/>
                <w:szCs w:val="22"/>
              </w:rPr>
              <w:t xml:space="preserve"> Priyanka Khamkar</w:t>
            </w:r>
          </w:p>
        </w:tc>
      </w:tr>
      <w:tr w:rsidR="00E61277" w:rsidRPr="0086114C" w14:paraId="63404D46" w14:textId="77777777" w:rsidTr="00E61277">
        <w:trPr>
          <w:cantSplit/>
          <w:trHeight w:val="479"/>
        </w:trPr>
        <w:tc>
          <w:tcPr>
            <w:tcW w:w="3330" w:type="dxa"/>
            <w:shd w:val="clear" w:color="auto" w:fill="95B3D7" w:themeFill="accent1" w:themeFillTint="99"/>
            <w:vAlign w:val="center"/>
          </w:tcPr>
          <w:p w14:paraId="300A21D3" w14:textId="77777777" w:rsidR="00E61277" w:rsidRPr="0086114C" w:rsidRDefault="00E61277" w:rsidP="00E61277">
            <w:pPr>
              <w:jc w:val="left"/>
              <w:rPr>
                <w:rFonts w:asciiTheme="minorHAnsi" w:hAnsiTheme="minorHAnsi"/>
                <w:b/>
                <w:color w:val="FFFFFF" w:themeColor="background1"/>
                <w:sz w:val="22"/>
                <w:szCs w:val="22"/>
              </w:rPr>
            </w:pPr>
            <w:r w:rsidRPr="0086114C">
              <w:rPr>
                <w:rFonts w:asciiTheme="minorHAnsi" w:hAnsiTheme="minorHAnsi"/>
                <w:b/>
                <w:color w:val="FFFFFF" w:themeColor="background1"/>
                <w:sz w:val="22"/>
                <w:szCs w:val="22"/>
              </w:rPr>
              <w:t>E-mail</w:t>
            </w:r>
          </w:p>
        </w:tc>
        <w:tc>
          <w:tcPr>
            <w:tcW w:w="5609" w:type="dxa"/>
            <w:shd w:val="clear" w:color="auto" w:fill="EEECE1" w:themeFill="background2"/>
            <w:vAlign w:val="center"/>
          </w:tcPr>
          <w:p w14:paraId="0FC0671C" w14:textId="32CFA40F" w:rsidR="00E61277" w:rsidRPr="0086114C" w:rsidRDefault="00DF1284" w:rsidP="00E61277">
            <w:pPr>
              <w:jc w:val="left"/>
              <w:rPr>
                <w:rFonts w:asciiTheme="minorHAnsi" w:eastAsia="Batang" w:hAnsiTheme="minorHAnsi"/>
                <w:sz w:val="22"/>
                <w:szCs w:val="22"/>
              </w:rPr>
            </w:pPr>
            <w:r>
              <w:rPr>
                <w:rFonts w:asciiTheme="minorHAnsi" w:eastAsia="Batang" w:hAnsiTheme="minorHAnsi" w:cs="Calibri"/>
                <w:sz w:val="22"/>
                <w:szCs w:val="22"/>
              </w:rPr>
              <w:t>Priyanka.khamkar@cloverinfotech.com</w:t>
            </w:r>
          </w:p>
        </w:tc>
      </w:tr>
      <w:tr w:rsidR="00E61277" w:rsidRPr="0086114C" w14:paraId="31D865B8" w14:textId="77777777" w:rsidTr="00E61277">
        <w:trPr>
          <w:cantSplit/>
          <w:trHeight w:val="479"/>
        </w:trPr>
        <w:tc>
          <w:tcPr>
            <w:tcW w:w="3330" w:type="dxa"/>
            <w:shd w:val="clear" w:color="auto" w:fill="95B3D7" w:themeFill="accent1" w:themeFillTint="99"/>
            <w:vAlign w:val="center"/>
          </w:tcPr>
          <w:p w14:paraId="34E167CC" w14:textId="77777777" w:rsidR="00E61277" w:rsidRPr="0086114C" w:rsidRDefault="00E61277" w:rsidP="00E61277">
            <w:pPr>
              <w:jc w:val="left"/>
              <w:rPr>
                <w:rFonts w:asciiTheme="minorHAnsi" w:hAnsiTheme="minorHAnsi"/>
                <w:b/>
                <w:color w:val="FFFFFF" w:themeColor="background1"/>
                <w:sz w:val="22"/>
                <w:szCs w:val="22"/>
              </w:rPr>
            </w:pPr>
            <w:r>
              <w:rPr>
                <w:rFonts w:asciiTheme="minorHAnsi" w:hAnsiTheme="minorHAnsi"/>
                <w:b/>
                <w:color w:val="FFFFFF" w:themeColor="background1"/>
                <w:sz w:val="22"/>
                <w:szCs w:val="22"/>
              </w:rPr>
              <w:t>Contact No</w:t>
            </w:r>
          </w:p>
        </w:tc>
        <w:tc>
          <w:tcPr>
            <w:tcW w:w="5609" w:type="dxa"/>
            <w:shd w:val="clear" w:color="auto" w:fill="EEECE1" w:themeFill="background2"/>
            <w:vAlign w:val="center"/>
          </w:tcPr>
          <w:p w14:paraId="4657D021" w14:textId="4CBAF97A" w:rsidR="00E61277" w:rsidRPr="0086114C" w:rsidRDefault="00DF1284" w:rsidP="00943E68">
            <w:pPr>
              <w:jc w:val="left"/>
              <w:rPr>
                <w:rFonts w:asciiTheme="minorHAnsi" w:eastAsia="Batang" w:hAnsiTheme="minorHAnsi"/>
                <w:sz w:val="22"/>
                <w:szCs w:val="22"/>
              </w:rPr>
            </w:pPr>
            <w:r>
              <w:rPr>
                <w:rFonts w:asciiTheme="minorHAnsi" w:eastAsia="Batang" w:hAnsiTheme="minorHAnsi"/>
                <w:sz w:val="22"/>
                <w:szCs w:val="22"/>
              </w:rPr>
              <w:t xml:space="preserve">+91 </w:t>
            </w:r>
            <w:r>
              <w:rPr>
                <w:rFonts w:asciiTheme="minorHAnsi" w:eastAsia="Batang" w:hAnsiTheme="minorHAnsi" w:cs="Calibri"/>
                <w:sz w:val="22"/>
                <w:szCs w:val="22"/>
              </w:rPr>
              <w:t>750</w:t>
            </w:r>
            <w:r w:rsidR="00943E68">
              <w:rPr>
                <w:rFonts w:asciiTheme="minorHAnsi" w:eastAsia="Batang" w:hAnsiTheme="minorHAnsi" w:cs="Calibri"/>
                <w:sz w:val="22"/>
                <w:szCs w:val="22"/>
              </w:rPr>
              <w:t>*********</w:t>
            </w:r>
          </w:p>
        </w:tc>
      </w:tr>
      <w:tr w:rsidR="00E61277" w:rsidRPr="0086114C" w14:paraId="2A3A0182" w14:textId="77777777" w:rsidTr="00E61277">
        <w:trPr>
          <w:cantSplit/>
          <w:trHeight w:val="479"/>
        </w:trPr>
        <w:tc>
          <w:tcPr>
            <w:tcW w:w="3330" w:type="dxa"/>
            <w:shd w:val="clear" w:color="auto" w:fill="95B3D7" w:themeFill="accent1" w:themeFillTint="99"/>
            <w:vAlign w:val="center"/>
          </w:tcPr>
          <w:p w14:paraId="55C3149E" w14:textId="77777777" w:rsidR="00E61277" w:rsidRPr="0086114C" w:rsidRDefault="00E61277" w:rsidP="00E61277">
            <w:pPr>
              <w:jc w:val="left"/>
              <w:rPr>
                <w:rFonts w:asciiTheme="minorHAnsi" w:hAnsiTheme="minorHAnsi"/>
                <w:b/>
                <w:color w:val="FFFFFF" w:themeColor="background1"/>
                <w:sz w:val="22"/>
                <w:szCs w:val="22"/>
              </w:rPr>
            </w:pPr>
            <w:r w:rsidRPr="0086114C">
              <w:rPr>
                <w:rFonts w:asciiTheme="minorHAnsi" w:hAnsiTheme="minorHAnsi"/>
                <w:b/>
                <w:color w:val="FFFFFF" w:themeColor="background1"/>
                <w:sz w:val="22"/>
                <w:szCs w:val="22"/>
              </w:rPr>
              <w:t>Primary Consultant</w:t>
            </w:r>
          </w:p>
        </w:tc>
        <w:tc>
          <w:tcPr>
            <w:tcW w:w="5609" w:type="dxa"/>
            <w:shd w:val="clear" w:color="auto" w:fill="EEECE1" w:themeFill="background2"/>
            <w:vAlign w:val="center"/>
          </w:tcPr>
          <w:p w14:paraId="37FAC3E5" w14:textId="408CA5F5" w:rsidR="00E61277" w:rsidRPr="0086114C" w:rsidRDefault="00DF1284" w:rsidP="00E61277">
            <w:pPr>
              <w:jc w:val="left"/>
              <w:rPr>
                <w:rFonts w:asciiTheme="minorHAnsi" w:eastAsia="Batang" w:hAnsiTheme="minorHAnsi"/>
                <w:sz w:val="22"/>
                <w:szCs w:val="22"/>
              </w:rPr>
            </w:pPr>
            <w:r>
              <w:rPr>
                <w:rFonts w:asciiTheme="minorHAnsi" w:hAnsiTheme="minorHAnsi" w:cs="Calibri"/>
                <w:sz w:val="22"/>
                <w:szCs w:val="22"/>
              </w:rPr>
              <w:t>Clover Connect Team</w:t>
            </w:r>
          </w:p>
        </w:tc>
      </w:tr>
      <w:tr w:rsidR="00E61277" w:rsidRPr="0086114C" w14:paraId="70675456" w14:textId="77777777" w:rsidTr="00E61277">
        <w:trPr>
          <w:cantSplit/>
          <w:trHeight w:val="479"/>
        </w:trPr>
        <w:tc>
          <w:tcPr>
            <w:tcW w:w="3330" w:type="dxa"/>
            <w:shd w:val="clear" w:color="auto" w:fill="95B3D7" w:themeFill="accent1" w:themeFillTint="99"/>
            <w:vAlign w:val="center"/>
          </w:tcPr>
          <w:p w14:paraId="0E589F7D" w14:textId="77777777" w:rsidR="00E61277" w:rsidRPr="00140830" w:rsidRDefault="00E61277" w:rsidP="00E61277">
            <w:pPr>
              <w:jc w:val="left"/>
              <w:rPr>
                <w:rFonts w:asciiTheme="minorHAnsi" w:hAnsiTheme="minorHAnsi"/>
                <w:b/>
                <w:color w:val="FFFFFF" w:themeColor="background1"/>
                <w:sz w:val="22"/>
                <w:szCs w:val="22"/>
              </w:rPr>
            </w:pPr>
            <w:r w:rsidRPr="00140830">
              <w:rPr>
                <w:rFonts w:asciiTheme="minorHAnsi" w:hAnsiTheme="minorHAnsi"/>
                <w:b/>
                <w:color w:val="FFFFFF" w:themeColor="background1"/>
                <w:sz w:val="22"/>
                <w:szCs w:val="22"/>
              </w:rPr>
              <w:t>E-mail</w:t>
            </w:r>
          </w:p>
        </w:tc>
        <w:tc>
          <w:tcPr>
            <w:tcW w:w="5609" w:type="dxa"/>
            <w:shd w:val="clear" w:color="auto" w:fill="EEECE1" w:themeFill="background2"/>
            <w:vAlign w:val="center"/>
          </w:tcPr>
          <w:p w14:paraId="78EB27EB" w14:textId="1D4C65F5" w:rsidR="00E61277" w:rsidRPr="00140830" w:rsidRDefault="00B0007F" w:rsidP="00E61277">
            <w:pPr>
              <w:jc w:val="left"/>
              <w:rPr>
                <w:rFonts w:asciiTheme="minorHAnsi" w:hAnsiTheme="minorHAnsi" w:cs="Calibri"/>
                <w:sz w:val="22"/>
                <w:szCs w:val="22"/>
              </w:rPr>
            </w:pPr>
            <w:hyperlink r:id="rId10" w:history="1">
              <w:r w:rsidR="00DF1284" w:rsidRPr="00140830">
                <w:rPr>
                  <w:rFonts w:asciiTheme="minorHAnsi" w:hAnsiTheme="minorHAnsi" w:cs="Calibri"/>
                  <w:sz w:val="22"/>
                  <w:szCs w:val="22"/>
                </w:rPr>
                <w:t>cloverconnect@cloverinfotech.com</w:t>
              </w:r>
            </w:hyperlink>
          </w:p>
        </w:tc>
      </w:tr>
      <w:tr w:rsidR="00E61277" w:rsidRPr="0086114C" w14:paraId="6C03C3B4" w14:textId="77777777" w:rsidTr="00E61277">
        <w:trPr>
          <w:cantSplit/>
          <w:trHeight w:val="479"/>
        </w:trPr>
        <w:tc>
          <w:tcPr>
            <w:tcW w:w="3330" w:type="dxa"/>
            <w:shd w:val="clear" w:color="auto" w:fill="95B3D7" w:themeFill="accent1" w:themeFillTint="99"/>
            <w:vAlign w:val="center"/>
          </w:tcPr>
          <w:p w14:paraId="471B4BB9" w14:textId="77777777" w:rsidR="00E61277" w:rsidRPr="0086114C" w:rsidRDefault="00E61277" w:rsidP="00E61277">
            <w:pPr>
              <w:jc w:val="left"/>
              <w:rPr>
                <w:rFonts w:asciiTheme="minorHAnsi" w:hAnsiTheme="minorHAnsi"/>
                <w:b/>
                <w:color w:val="FFFFFF" w:themeColor="background1"/>
                <w:sz w:val="22"/>
                <w:szCs w:val="22"/>
              </w:rPr>
            </w:pPr>
            <w:r>
              <w:rPr>
                <w:rFonts w:asciiTheme="minorHAnsi" w:hAnsiTheme="minorHAnsi"/>
                <w:b/>
                <w:color w:val="FFFFFF" w:themeColor="background1"/>
                <w:sz w:val="22"/>
                <w:szCs w:val="22"/>
              </w:rPr>
              <w:t>Contact No</w:t>
            </w:r>
          </w:p>
        </w:tc>
        <w:tc>
          <w:tcPr>
            <w:tcW w:w="5609" w:type="dxa"/>
            <w:shd w:val="clear" w:color="auto" w:fill="EEECE1" w:themeFill="background2"/>
            <w:vAlign w:val="center"/>
          </w:tcPr>
          <w:p w14:paraId="7D34C202" w14:textId="41750D6E" w:rsidR="00E61277" w:rsidRPr="0086114C" w:rsidRDefault="00DF1284" w:rsidP="00943E68">
            <w:pPr>
              <w:jc w:val="left"/>
              <w:rPr>
                <w:rFonts w:asciiTheme="minorHAnsi" w:eastAsia="Batang" w:hAnsiTheme="minorHAnsi"/>
                <w:sz w:val="22"/>
                <w:szCs w:val="22"/>
              </w:rPr>
            </w:pPr>
            <w:r>
              <w:rPr>
                <w:rFonts w:asciiTheme="minorHAnsi" w:eastAsia="Batang" w:hAnsiTheme="minorHAnsi" w:cs="Calibri"/>
                <w:sz w:val="22"/>
                <w:szCs w:val="22"/>
              </w:rPr>
              <w:t>+91 9930168</w:t>
            </w:r>
            <w:r w:rsidR="00943E68">
              <w:rPr>
                <w:rFonts w:asciiTheme="minorHAnsi" w:eastAsia="Batang" w:hAnsiTheme="minorHAnsi" w:cs="Calibri"/>
                <w:sz w:val="22"/>
                <w:szCs w:val="22"/>
              </w:rPr>
              <w:t>***</w:t>
            </w:r>
            <w:r>
              <w:rPr>
                <w:rFonts w:asciiTheme="minorHAnsi" w:eastAsia="Batang" w:hAnsiTheme="minorHAnsi" w:cs="Calibri"/>
                <w:sz w:val="22"/>
                <w:szCs w:val="22"/>
              </w:rPr>
              <w:t xml:space="preserve"> /  022-29261</w:t>
            </w:r>
            <w:r w:rsidR="00943E68">
              <w:rPr>
                <w:rFonts w:asciiTheme="minorHAnsi" w:eastAsia="Batang" w:hAnsiTheme="minorHAnsi" w:cs="Calibri"/>
                <w:sz w:val="22"/>
                <w:szCs w:val="22"/>
              </w:rPr>
              <w:t>***</w:t>
            </w:r>
          </w:p>
        </w:tc>
      </w:tr>
    </w:tbl>
    <w:p w14:paraId="6777CFB1" w14:textId="77777777" w:rsidR="00E61277" w:rsidRPr="0086114C" w:rsidRDefault="00E61277" w:rsidP="00E61277">
      <w:pPr>
        <w:rPr>
          <w:rFonts w:asciiTheme="minorHAnsi" w:hAnsiTheme="minorHAnsi"/>
          <w:sz w:val="22"/>
          <w:szCs w:val="22"/>
        </w:rPr>
      </w:pPr>
    </w:p>
    <w:p w14:paraId="7A67AA84" w14:textId="77777777" w:rsidR="00E61277" w:rsidRPr="0086114C" w:rsidRDefault="00E61277" w:rsidP="00E61277">
      <w:pPr>
        <w:rPr>
          <w:rFonts w:asciiTheme="minorHAnsi" w:hAnsiTheme="minorHAnsi"/>
          <w:sz w:val="22"/>
          <w:szCs w:val="22"/>
        </w:rPr>
      </w:pPr>
    </w:p>
    <w:p w14:paraId="76057566" w14:textId="77777777" w:rsidR="00E61277" w:rsidRPr="0086114C" w:rsidRDefault="00E61277" w:rsidP="00E61277">
      <w:pPr>
        <w:rPr>
          <w:rFonts w:asciiTheme="minorHAnsi" w:hAnsiTheme="minorHAnsi"/>
          <w:sz w:val="22"/>
          <w:szCs w:val="22"/>
        </w:rPr>
      </w:pPr>
    </w:p>
    <w:p w14:paraId="4A75B62D" w14:textId="77777777" w:rsidR="00E61277" w:rsidRPr="0086114C" w:rsidRDefault="00E61277" w:rsidP="00E61277">
      <w:pPr>
        <w:rPr>
          <w:rFonts w:asciiTheme="minorHAnsi" w:hAnsiTheme="minorHAnsi"/>
          <w:b/>
          <w:sz w:val="22"/>
          <w:szCs w:val="22"/>
        </w:rPr>
      </w:pPr>
      <w:r w:rsidRPr="0086114C">
        <w:rPr>
          <w:rFonts w:asciiTheme="minorHAnsi" w:hAnsiTheme="minorHAnsi"/>
          <w:b/>
          <w:sz w:val="22"/>
          <w:szCs w:val="22"/>
        </w:rPr>
        <w:t>Client Contacts</w:t>
      </w:r>
    </w:p>
    <w:p w14:paraId="20DABA63" w14:textId="77777777" w:rsidR="00E61277" w:rsidRPr="0086114C" w:rsidRDefault="00E61277" w:rsidP="00E61277">
      <w:pPr>
        <w:rPr>
          <w:rFonts w:asciiTheme="minorHAnsi" w:hAnsiTheme="minorHAnsi"/>
          <w:sz w:val="22"/>
          <w:szCs w:val="22"/>
        </w:rPr>
      </w:pPr>
    </w:p>
    <w:tbl>
      <w:tblPr>
        <w:tblW w:w="8717" w:type="dxa"/>
        <w:tblInd w:w="46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536"/>
        <w:gridCol w:w="5181"/>
      </w:tblGrid>
      <w:tr w:rsidR="00E61277" w:rsidRPr="0086114C" w14:paraId="7B09D5E4" w14:textId="77777777" w:rsidTr="00E61277">
        <w:trPr>
          <w:cantSplit/>
          <w:trHeight w:hRule="exact" w:val="446"/>
        </w:trPr>
        <w:tc>
          <w:tcPr>
            <w:tcW w:w="3536" w:type="dxa"/>
            <w:shd w:val="clear" w:color="auto" w:fill="95B3D7" w:themeFill="accent1" w:themeFillTint="99"/>
            <w:vAlign w:val="center"/>
          </w:tcPr>
          <w:p w14:paraId="022D19DF" w14:textId="509D32F3" w:rsidR="00E61277" w:rsidRPr="0086114C" w:rsidRDefault="00DF1284" w:rsidP="00E61277">
            <w:pPr>
              <w:rPr>
                <w:rFonts w:asciiTheme="minorHAnsi" w:hAnsiTheme="minorHAnsi"/>
                <w:b/>
                <w:color w:val="FFFFFF" w:themeColor="background1"/>
                <w:sz w:val="22"/>
                <w:szCs w:val="22"/>
              </w:rPr>
            </w:pPr>
            <w:bookmarkStart w:id="2" w:name="session_uga_memory"/>
            <w:bookmarkEnd w:id="2"/>
            <w:r w:rsidRPr="0086114C">
              <w:rPr>
                <w:rFonts w:asciiTheme="minorHAnsi" w:hAnsiTheme="minorHAnsi"/>
                <w:b/>
                <w:color w:val="FFFFFF" w:themeColor="background1"/>
                <w:sz w:val="22"/>
                <w:szCs w:val="22"/>
              </w:rPr>
              <w:t>VP-IT</w:t>
            </w:r>
          </w:p>
        </w:tc>
        <w:tc>
          <w:tcPr>
            <w:tcW w:w="5181" w:type="dxa"/>
            <w:shd w:val="clear" w:color="auto" w:fill="EEECE1" w:themeFill="background2"/>
            <w:vAlign w:val="center"/>
          </w:tcPr>
          <w:p w14:paraId="17463271" w14:textId="59A7F1AC" w:rsidR="00E61277" w:rsidRPr="0086114C" w:rsidRDefault="00DF1284" w:rsidP="00E61277">
            <w:pPr>
              <w:rPr>
                <w:rFonts w:asciiTheme="minorHAnsi" w:hAnsiTheme="minorHAnsi"/>
                <w:sz w:val="22"/>
                <w:szCs w:val="22"/>
              </w:rPr>
            </w:pPr>
            <w:r>
              <w:rPr>
                <w:rFonts w:asciiTheme="minorHAnsi" w:hAnsiTheme="minorHAnsi"/>
                <w:sz w:val="22"/>
                <w:szCs w:val="22"/>
              </w:rPr>
              <w:t>Mr. Satish K</w:t>
            </w:r>
          </w:p>
        </w:tc>
      </w:tr>
      <w:tr w:rsidR="00E61277" w:rsidRPr="0086114C" w14:paraId="272697C2" w14:textId="77777777" w:rsidTr="00E61277">
        <w:trPr>
          <w:cantSplit/>
          <w:trHeight w:hRule="exact" w:val="446"/>
        </w:trPr>
        <w:tc>
          <w:tcPr>
            <w:tcW w:w="3536" w:type="dxa"/>
            <w:shd w:val="clear" w:color="auto" w:fill="95B3D7" w:themeFill="accent1" w:themeFillTint="99"/>
            <w:vAlign w:val="center"/>
          </w:tcPr>
          <w:p w14:paraId="435F8F8D" w14:textId="77777777" w:rsidR="00E61277" w:rsidRPr="0086114C" w:rsidRDefault="00E61277" w:rsidP="00E61277">
            <w:pPr>
              <w:rPr>
                <w:rFonts w:asciiTheme="minorHAnsi" w:hAnsiTheme="minorHAnsi"/>
                <w:b/>
                <w:color w:val="FFFFFF" w:themeColor="background1"/>
                <w:sz w:val="22"/>
                <w:szCs w:val="22"/>
              </w:rPr>
            </w:pPr>
            <w:r w:rsidRPr="0086114C">
              <w:rPr>
                <w:rFonts w:asciiTheme="minorHAnsi" w:hAnsiTheme="minorHAnsi"/>
                <w:b/>
                <w:color w:val="FFFFFF" w:themeColor="background1"/>
                <w:sz w:val="22"/>
                <w:szCs w:val="22"/>
              </w:rPr>
              <w:t>Email</w:t>
            </w:r>
          </w:p>
        </w:tc>
        <w:tc>
          <w:tcPr>
            <w:tcW w:w="5181" w:type="dxa"/>
            <w:shd w:val="clear" w:color="auto" w:fill="EEECE1" w:themeFill="background2"/>
            <w:vAlign w:val="center"/>
          </w:tcPr>
          <w:p w14:paraId="4412FAA6" w14:textId="5122A975" w:rsidR="00E61277" w:rsidRPr="0086114C" w:rsidRDefault="00943E68" w:rsidP="00E61277">
            <w:pPr>
              <w:rPr>
                <w:rFonts w:asciiTheme="minorHAnsi" w:hAnsiTheme="minorHAnsi"/>
                <w:sz w:val="22"/>
                <w:szCs w:val="22"/>
              </w:rPr>
            </w:pPr>
            <w:r>
              <w:rPr>
                <w:rFonts w:asciiTheme="minorHAnsi" w:hAnsiTheme="minorHAnsi"/>
                <w:sz w:val="22"/>
                <w:szCs w:val="22"/>
              </w:rPr>
              <w:t>******</w:t>
            </w:r>
            <w:r w:rsidR="00DF1284" w:rsidRPr="009D54BB">
              <w:rPr>
                <w:rFonts w:asciiTheme="minorHAnsi" w:hAnsiTheme="minorHAnsi"/>
                <w:sz w:val="22"/>
                <w:szCs w:val="22"/>
              </w:rPr>
              <w:t>@bluedart.com</w:t>
            </w:r>
          </w:p>
        </w:tc>
      </w:tr>
      <w:tr w:rsidR="00E61277" w:rsidRPr="0086114C" w14:paraId="751E6FC0" w14:textId="77777777" w:rsidTr="00E61277">
        <w:trPr>
          <w:cantSplit/>
          <w:trHeight w:hRule="exact" w:val="601"/>
        </w:trPr>
        <w:tc>
          <w:tcPr>
            <w:tcW w:w="3536" w:type="dxa"/>
            <w:shd w:val="clear" w:color="auto" w:fill="95B3D7" w:themeFill="accent1" w:themeFillTint="99"/>
            <w:vAlign w:val="center"/>
          </w:tcPr>
          <w:p w14:paraId="0E98C512" w14:textId="77777777" w:rsidR="00E61277" w:rsidRPr="0086114C" w:rsidRDefault="00E61277" w:rsidP="00E61277">
            <w:pPr>
              <w:jc w:val="left"/>
              <w:rPr>
                <w:rFonts w:asciiTheme="minorHAnsi" w:hAnsiTheme="minorHAnsi"/>
                <w:b/>
                <w:color w:val="FFFFFF" w:themeColor="background1"/>
                <w:sz w:val="22"/>
                <w:szCs w:val="22"/>
              </w:rPr>
            </w:pPr>
            <w:r w:rsidRPr="0086114C">
              <w:rPr>
                <w:rFonts w:asciiTheme="minorHAnsi" w:hAnsiTheme="minorHAnsi"/>
                <w:b/>
                <w:color w:val="FFFFFF" w:themeColor="background1"/>
                <w:sz w:val="22"/>
                <w:szCs w:val="22"/>
              </w:rPr>
              <w:t>Local Technical Contact (LTC)</w:t>
            </w:r>
          </w:p>
        </w:tc>
        <w:tc>
          <w:tcPr>
            <w:tcW w:w="5181" w:type="dxa"/>
            <w:shd w:val="clear" w:color="auto" w:fill="EEECE1" w:themeFill="background2"/>
            <w:vAlign w:val="center"/>
          </w:tcPr>
          <w:p w14:paraId="15CD03FB" w14:textId="49CF6A1F" w:rsidR="00E61277" w:rsidRPr="0086114C" w:rsidRDefault="00DF1284" w:rsidP="00E61277">
            <w:pPr>
              <w:rPr>
                <w:rFonts w:asciiTheme="minorHAnsi" w:hAnsiTheme="minorHAnsi"/>
                <w:sz w:val="22"/>
                <w:szCs w:val="22"/>
              </w:rPr>
            </w:pPr>
            <w:r>
              <w:rPr>
                <w:rFonts w:asciiTheme="minorHAnsi" w:hAnsiTheme="minorHAnsi"/>
                <w:sz w:val="22"/>
                <w:szCs w:val="22"/>
              </w:rPr>
              <w:t>Mr. Jerome Fialho</w:t>
            </w:r>
          </w:p>
        </w:tc>
      </w:tr>
      <w:tr w:rsidR="00E61277" w:rsidRPr="0086114C" w14:paraId="2143DF8B" w14:textId="77777777" w:rsidTr="00E61277">
        <w:trPr>
          <w:cantSplit/>
          <w:trHeight w:hRule="exact" w:val="446"/>
        </w:trPr>
        <w:tc>
          <w:tcPr>
            <w:tcW w:w="3536" w:type="dxa"/>
            <w:shd w:val="clear" w:color="auto" w:fill="95B3D7" w:themeFill="accent1" w:themeFillTint="99"/>
            <w:vAlign w:val="center"/>
          </w:tcPr>
          <w:p w14:paraId="2BB2021A" w14:textId="77777777" w:rsidR="00E61277" w:rsidRPr="0086114C" w:rsidRDefault="00E61277" w:rsidP="00E61277">
            <w:pPr>
              <w:rPr>
                <w:rFonts w:asciiTheme="minorHAnsi" w:hAnsiTheme="minorHAnsi"/>
                <w:b/>
                <w:color w:val="FFFFFF" w:themeColor="background1"/>
                <w:sz w:val="22"/>
                <w:szCs w:val="22"/>
              </w:rPr>
            </w:pPr>
            <w:r w:rsidRPr="0086114C">
              <w:rPr>
                <w:rFonts w:asciiTheme="minorHAnsi" w:hAnsiTheme="minorHAnsi"/>
                <w:b/>
                <w:color w:val="FFFFFF" w:themeColor="background1"/>
                <w:sz w:val="22"/>
                <w:szCs w:val="22"/>
              </w:rPr>
              <w:t>E-mail</w:t>
            </w:r>
          </w:p>
        </w:tc>
        <w:tc>
          <w:tcPr>
            <w:tcW w:w="5181" w:type="dxa"/>
            <w:shd w:val="clear" w:color="auto" w:fill="EEECE1" w:themeFill="background2"/>
            <w:vAlign w:val="center"/>
          </w:tcPr>
          <w:p w14:paraId="670761E8" w14:textId="76AEFF4B" w:rsidR="00E61277" w:rsidRPr="0086114C" w:rsidRDefault="00943E68" w:rsidP="00943E68">
            <w:pPr>
              <w:rPr>
                <w:rFonts w:asciiTheme="minorHAnsi" w:hAnsiTheme="minorHAnsi"/>
                <w:bCs/>
                <w:sz w:val="22"/>
                <w:szCs w:val="22"/>
              </w:rPr>
            </w:pPr>
            <w:r>
              <w:rPr>
                <w:rFonts w:asciiTheme="minorHAnsi" w:hAnsiTheme="minorHAnsi"/>
                <w:sz w:val="22"/>
                <w:szCs w:val="22"/>
              </w:rPr>
              <w:t>J*****</w:t>
            </w:r>
            <w:r w:rsidR="00DF1284">
              <w:rPr>
                <w:rFonts w:asciiTheme="minorHAnsi" w:hAnsiTheme="minorHAnsi"/>
                <w:sz w:val="22"/>
                <w:szCs w:val="22"/>
              </w:rPr>
              <w:t>f@bluedart.com</w:t>
            </w:r>
          </w:p>
        </w:tc>
      </w:tr>
    </w:tbl>
    <w:p w14:paraId="43E39E4E" w14:textId="77777777" w:rsidR="00E61277" w:rsidRPr="0086114C" w:rsidRDefault="00E61277" w:rsidP="00E61277">
      <w:pPr>
        <w:rPr>
          <w:rFonts w:asciiTheme="minorHAnsi" w:eastAsia="Batang" w:hAnsiTheme="minorHAnsi"/>
          <w:sz w:val="22"/>
          <w:szCs w:val="22"/>
        </w:rPr>
      </w:pPr>
    </w:p>
    <w:p w14:paraId="0E3CE2C4" w14:textId="77777777" w:rsidR="00E61277" w:rsidRPr="0086114C" w:rsidRDefault="00E61277" w:rsidP="00E61277">
      <w:pPr>
        <w:rPr>
          <w:rFonts w:asciiTheme="minorHAnsi" w:hAnsiTheme="minorHAnsi"/>
          <w:sz w:val="22"/>
          <w:szCs w:val="22"/>
        </w:rPr>
      </w:pPr>
    </w:p>
    <w:p w14:paraId="50D4372B" w14:textId="77777777" w:rsidR="00B713E1" w:rsidRPr="00457594" w:rsidRDefault="00E61277" w:rsidP="00E61277">
      <w:pPr>
        <w:rPr>
          <w:rFonts w:asciiTheme="minorHAnsi" w:hAnsiTheme="minorHAnsi"/>
          <w:sz w:val="22"/>
          <w:szCs w:val="22"/>
        </w:rPr>
      </w:pPr>
      <w:r w:rsidRPr="0086114C">
        <w:rPr>
          <w:rFonts w:asciiTheme="minorHAnsi" w:hAnsiTheme="minorHAnsi"/>
          <w:szCs w:val="22"/>
        </w:rPr>
        <w:br w:type="page"/>
      </w:r>
    </w:p>
    <w:p w14:paraId="78554EC6" w14:textId="77777777" w:rsidR="00B713E1" w:rsidRPr="00457594" w:rsidRDefault="00B713E1" w:rsidP="00B713E1">
      <w:pPr>
        <w:rPr>
          <w:rFonts w:asciiTheme="minorHAnsi" w:hAnsiTheme="minorHAnsi"/>
          <w:sz w:val="22"/>
          <w:szCs w:val="22"/>
        </w:rPr>
      </w:pPr>
    </w:p>
    <w:p w14:paraId="7BBC002E" w14:textId="77777777" w:rsidR="0031548F" w:rsidRPr="00457594" w:rsidRDefault="00A743A4">
      <w:pPr>
        <w:pStyle w:val="Heading1"/>
        <w:numPr>
          <w:ilvl w:val="0"/>
          <w:numId w:val="3"/>
        </w:numPr>
        <w:tabs>
          <w:tab w:val="left" w:pos="360"/>
        </w:tabs>
        <w:ind w:left="360"/>
        <w:rPr>
          <w:rFonts w:asciiTheme="minorHAnsi" w:hAnsiTheme="minorHAnsi"/>
          <w:szCs w:val="22"/>
        </w:rPr>
      </w:pPr>
      <w:bookmarkStart w:id="3" w:name="_Toc532312506"/>
      <w:r w:rsidRPr="00457594">
        <w:rPr>
          <w:rFonts w:asciiTheme="minorHAnsi" w:hAnsiTheme="minorHAnsi"/>
          <w:szCs w:val="22"/>
        </w:rPr>
        <w:t>Introduction</w:t>
      </w:r>
      <w:bookmarkEnd w:id="3"/>
    </w:p>
    <w:p w14:paraId="765FE775" w14:textId="77777777" w:rsidR="00B55A73" w:rsidRPr="00457594" w:rsidRDefault="00B55A73" w:rsidP="00B55A73">
      <w:pPr>
        <w:pStyle w:val="BodyText"/>
        <w:rPr>
          <w:rFonts w:asciiTheme="minorHAnsi" w:hAnsiTheme="minorHAnsi"/>
        </w:rPr>
      </w:pPr>
    </w:p>
    <w:p w14:paraId="500C5162" w14:textId="77777777" w:rsidR="001D2495" w:rsidRPr="001D2495" w:rsidRDefault="00B55A73" w:rsidP="001D2495">
      <w:pPr>
        <w:pStyle w:val="BodyText"/>
        <w:ind w:firstLine="706"/>
      </w:pPr>
      <w:bookmarkStart w:id="4" w:name="_Toc532312507"/>
      <w:r w:rsidRPr="00457594">
        <w:rPr>
          <w:rStyle w:val="IntenseEmphasis"/>
          <w:rFonts w:asciiTheme="minorHAnsi" w:hAnsiTheme="minorHAnsi"/>
        </w:rPr>
        <w:t xml:space="preserve">2.1 </w:t>
      </w:r>
      <w:r w:rsidRPr="00457594">
        <w:rPr>
          <w:rStyle w:val="IntenseEmphasis"/>
          <w:rFonts w:asciiTheme="minorHAnsi" w:hAnsiTheme="minorHAnsi"/>
        </w:rPr>
        <w:tab/>
      </w:r>
      <w:bookmarkEnd w:id="4"/>
      <w:r w:rsidR="001D2495">
        <w:rPr>
          <w:rStyle w:val="IntenseEmphasis"/>
          <w:rFonts w:asciiTheme="minorHAnsi" w:hAnsiTheme="minorHAnsi"/>
          <w:sz w:val="22"/>
        </w:rPr>
        <w:t xml:space="preserve">Objective </w:t>
      </w:r>
    </w:p>
    <w:p w14:paraId="1512FAD5" w14:textId="24ADE7E4" w:rsidR="00B55A73" w:rsidRPr="00457594" w:rsidRDefault="006B0B29" w:rsidP="006B0B29">
      <w:pPr>
        <w:pStyle w:val="BodyText"/>
        <w:tabs>
          <w:tab w:val="left" w:pos="1935"/>
        </w:tabs>
        <w:rPr>
          <w:rFonts w:asciiTheme="minorHAnsi" w:hAnsiTheme="minorHAnsi"/>
        </w:rPr>
      </w:pPr>
      <w:r>
        <w:rPr>
          <w:rFonts w:asciiTheme="minorHAnsi" w:hAnsiTheme="minorHAnsi"/>
        </w:rPr>
        <w:tab/>
      </w:r>
    </w:p>
    <w:p w14:paraId="142D74D4" w14:textId="790CC72B" w:rsidR="0031548F" w:rsidRPr="00457594" w:rsidRDefault="00A743A4">
      <w:pPr>
        <w:rPr>
          <w:rFonts w:asciiTheme="minorHAnsi" w:eastAsia="Batang" w:hAnsiTheme="minorHAnsi"/>
          <w:sz w:val="22"/>
          <w:szCs w:val="22"/>
        </w:rPr>
      </w:pPr>
      <w:r w:rsidRPr="00457594">
        <w:rPr>
          <w:rFonts w:asciiTheme="minorHAnsi" w:eastAsia="Batang" w:hAnsiTheme="minorHAnsi"/>
          <w:sz w:val="22"/>
          <w:szCs w:val="22"/>
        </w:rPr>
        <w:t xml:space="preserve">This document provides a summary of information about infrastructure supported by Clover Infotech </w:t>
      </w:r>
      <w:r w:rsidR="006B0B29" w:rsidRPr="00457594">
        <w:rPr>
          <w:rFonts w:asciiTheme="minorHAnsi" w:eastAsia="Batang" w:hAnsiTheme="minorHAnsi"/>
          <w:sz w:val="22"/>
          <w:szCs w:val="22"/>
        </w:rPr>
        <w:t xml:space="preserve">at </w:t>
      </w:r>
      <w:proofErr w:type="spellStart"/>
      <w:r w:rsidR="006B0B29">
        <w:rPr>
          <w:rFonts w:asciiTheme="minorHAnsi" w:eastAsia="Batang" w:hAnsiTheme="minorHAnsi"/>
          <w:sz w:val="22"/>
          <w:szCs w:val="22"/>
        </w:rPr>
        <w:t>Bluedart</w:t>
      </w:r>
      <w:proofErr w:type="spellEnd"/>
      <w:r w:rsidR="006B0B29">
        <w:rPr>
          <w:rFonts w:asciiTheme="minorHAnsi" w:eastAsia="Batang" w:hAnsiTheme="minorHAnsi"/>
          <w:sz w:val="22"/>
          <w:szCs w:val="22"/>
        </w:rPr>
        <w:t>.</w:t>
      </w:r>
    </w:p>
    <w:p w14:paraId="2EE7AC61" w14:textId="77777777" w:rsidR="00B55A73" w:rsidRPr="00457594" w:rsidRDefault="00B55A73">
      <w:pPr>
        <w:rPr>
          <w:rFonts w:asciiTheme="minorHAnsi" w:eastAsia="Batang" w:hAnsiTheme="minorHAnsi"/>
          <w:sz w:val="22"/>
          <w:szCs w:val="22"/>
        </w:rPr>
      </w:pPr>
    </w:p>
    <w:p w14:paraId="08CCC408" w14:textId="77777777" w:rsidR="00A743A4" w:rsidRPr="00457594" w:rsidRDefault="00A743A4">
      <w:pPr>
        <w:rPr>
          <w:rFonts w:asciiTheme="minorHAnsi" w:eastAsia="Batang" w:hAnsiTheme="minorHAnsi"/>
          <w:sz w:val="22"/>
          <w:szCs w:val="22"/>
        </w:rPr>
      </w:pPr>
      <w:r w:rsidRPr="00457594">
        <w:rPr>
          <w:rFonts w:asciiTheme="minorHAnsi" w:eastAsia="Batang" w:hAnsiTheme="minorHAnsi"/>
          <w:sz w:val="22"/>
          <w:szCs w:val="22"/>
        </w:rPr>
        <w:t xml:space="preserve">The purpose of this document is to provide consolidated information about </w:t>
      </w:r>
      <w:r w:rsidR="00471F09" w:rsidRPr="00457594">
        <w:rPr>
          <w:rFonts w:asciiTheme="minorHAnsi" w:eastAsia="Batang" w:hAnsiTheme="minorHAnsi"/>
          <w:sz w:val="22"/>
          <w:szCs w:val="22"/>
        </w:rPr>
        <w:t xml:space="preserve">various </w:t>
      </w:r>
      <w:r w:rsidRPr="00457594">
        <w:rPr>
          <w:rFonts w:asciiTheme="minorHAnsi" w:eastAsia="Batang" w:hAnsiTheme="minorHAnsi"/>
          <w:sz w:val="22"/>
          <w:szCs w:val="22"/>
        </w:rPr>
        <w:t>databa</w:t>
      </w:r>
      <w:r w:rsidR="00B55A73" w:rsidRPr="00457594">
        <w:rPr>
          <w:rFonts w:asciiTheme="minorHAnsi" w:eastAsia="Batang" w:hAnsiTheme="minorHAnsi"/>
          <w:sz w:val="22"/>
          <w:szCs w:val="22"/>
        </w:rPr>
        <w:t>se and application infrastructure.</w:t>
      </w:r>
    </w:p>
    <w:p w14:paraId="328922A0" w14:textId="77777777" w:rsidR="00B55A73" w:rsidRPr="00457594" w:rsidRDefault="00B55A73">
      <w:pPr>
        <w:rPr>
          <w:rFonts w:asciiTheme="minorHAnsi" w:eastAsia="Batang" w:hAnsiTheme="minorHAnsi"/>
          <w:sz w:val="22"/>
          <w:szCs w:val="22"/>
        </w:rPr>
      </w:pPr>
    </w:p>
    <w:p w14:paraId="5202250C" w14:textId="77777777" w:rsidR="00B55A73" w:rsidRPr="00457594" w:rsidRDefault="00B55A73" w:rsidP="00B55A73">
      <w:pPr>
        <w:pStyle w:val="Heading3"/>
        <w:numPr>
          <w:ilvl w:val="1"/>
          <w:numId w:val="3"/>
        </w:numPr>
        <w:rPr>
          <w:rStyle w:val="IntenseEmphasis"/>
          <w:rFonts w:asciiTheme="minorHAnsi" w:hAnsiTheme="minorHAnsi"/>
        </w:rPr>
      </w:pPr>
      <w:bookmarkStart w:id="5" w:name="_Toc532312508"/>
      <w:r w:rsidRPr="00457594">
        <w:rPr>
          <w:rStyle w:val="IntenseEmphasis"/>
          <w:rFonts w:asciiTheme="minorHAnsi" w:hAnsiTheme="minorHAnsi"/>
        </w:rPr>
        <w:t>What this Document Covers</w:t>
      </w:r>
      <w:bookmarkEnd w:id="5"/>
    </w:p>
    <w:p w14:paraId="37541DCB" w14:textId="77777777" w:rsidR="00B55A73" w:rsidRPr="00457594" w:rsidRDefault="00B55A73" w:rsidP="00B55A73">
      <w:pPr>
        <w:pStyle w:val="BodyText"/>
        <w:rPr>
          <w:rFonts w:asciiTheme="minorHAnsi" w:hAnsiTheme="minorHAnsi"/>
        </w:rPr>
      </w:pPr>
      <w:r w:rsidRPr="00457594">
        <w:rPr>
          <w:rFonts w:asciiTheme="minorHAnsi" w:hAnsiTheme="minorHAnsi"/>
        </w:rPr>
        <w:t>This document covers following sections:</w:t>
      </w:r>
    </w:p>
    <w:p w14:paraId="3107C5D2" w14:textId="77777777" w:rsidR="00B55A73" w:rsidRPr="00457594" w:rsidRDefault="00B55A73" w:rsidP="00B55A73">
      <w:pPr>
        <w:pStyle w:val="BodyText"/>
        <w:numPr>
          <w:ilvl w:val="0"/>
          <w:numId w:val="19"/>
        </w:numPr>
        <w:suppressAutoHyphens w:val="0"/>
        <w:overflowPunct/>
        <w:autoSpaceDE/>
        <w:spacing w:after="120"/>
        <w:jc w:val="left"/>
        <w:textAlignment w:val="auto"/>
        <w:rPr>
          <w:rFonts w:asciiTheme="minorHAnsi" w:hAnsiTheme="minorHAnsi"/>
          <w:sz w:val="22"/>
          <w:szCs w:val="22"/>
        </w:rPr>
      </w:pPr>
      <w:r w:rsidRPr="00457594">
        <w:rPr>
          <w:rFonts w:asciiTheme="minorHAnsi" w:hAnsiTheme="minorHAnsi"/>
          <w:sz w:val="22"/>
          <w:szCs w:val="22"/>
        </w:rPr>
        <w:t>Introduction :</w:t>
      </w:r>
      <w:r w:rsidR="00457594" w:rsidRPr="00457594">
        <w:rPr>
          <w:rFonts w:asciiTheme="minorHAnsi" w:hAnsiTheme="minorHAnsi"/>
          <w:sz w:val="22"/>
          <w:szCs w:val="22"/>
        </w:rPr>
        <w:t xml:space="preserve"> P</w:t>
      </w:r>
      <w:r w:rsidRPr="00457594">
        <w:rPr>
          <w:rFonts w:asciiTheme="minorHAnsi" w:hAnsiTheme="minorHAnsi"/>
          <w:sz w:val="22"/>
          <w:szCs w:val="22"/>
        </w:rPr>
        <w:t>rovides an overview of this document, its purpose and contents</w:t>
      </w:r>
    </w:p>
    <w:p w14:paraId="123CD14C" w14:textId="77777777" w:rsidR="00785272" w:rsidRPr="00457594" w:rsidRDefault="00785272" w:rsidP="00B55A73">
      <w:pPr>
        <w:pStyle w:val="BodyText"/>
        <w:numPr>
          <w:ilvl w:val="0"/>
          <w:numId w:val="19"/>
        </w:numPr>
        <w:suppressAutoHyphens w:val="0"/>
        <w:overflowPunct/>
        <w:autoSpaceDE/>
        <w:spacing w:after="120"/>
        <w:jc w:val="left"/>
        <w:textAlignment w:val="auto"/>
        <w:rPr>
          <w:rFonts w:asciiTheme="minorHAnsi" w:hAnsiTheme="minorHAnsi"/>
          <w:sz w:val="22"/>
          <w:szCs w:val="22"/>
        </w:rPr>
      </w:pPr>
      <w:r w:rsidRPr="00457594">
        <w:rPr>
          <w:rFonts w:asciiTheme="minorHAnsi" w:hAnsiTheme="minorHAnsi"/>
          <w:sz w:val="22"/>
          <w:szCs w:val="22"/>
        </w:rPr>
        <w:t xml:space="preserve">Service Details : </w:t>
      </w:r>
      <w:r w:rsidR="00471F09" w:rsidRPr="00457594">
        <w:rPr>
          <w:rFonts w:asciiTheme="minorHAnsi" w:hAnsiTheme="minorHAnsi"/>
          <w:sz w:val="22"/>
          <w:szCs w:val="22"/>
        </w:rPr>
        <w:t xml:space="preserve">Based on contract, service details captures a brief about supported service window and time </w:t>
      </w:r>
    </w:p>
    <w:p w14:paraId="42361971" w14:textId="77777777" w:rsidR="00B55A73" w:rsidRPr="00457594" w:rsidRDefault="00B55A73" w:rsidP="00B55A73">
      <w:pPr>
        <w:pStyle w:val="BodyText"/>
        <w:numPr>
          <w:ilvl w:val="0"/>
          <w:numId w:val="19"/>
        </w:numPr>
        <w:suppressAutoHyphens w:val="0"/>
        <w:overflowPunct/>
        <w:autoSpaceDE/>
        <w:spacing w:after="120"/>
        <w:jc w:val="left"/>
        <w:textAlignment w:val="auto"/>
        <w:rPr>
          <w:rFonts w:asciiTheme="minorHAnsi" w:hAnsiTheme="minorHAnsi"/>
          <w:sz w:val="22"/>
          <w:szCs w:val="22"/>
        </w:rPr>
      </w:pPr>
      <w:r w:rsidRPr="00457594">
        <w:rPr>
          <w:rFonts w:asciiTheme="minorHAnsi" w:hAnsiTheme="minorHAnsi"/>
          <w:sz w:val="22"/>
          <w:szCs w:val="22"/>
        </w:rPr>
        <w:t xml:space="preserve">Instance </w:t>
      </w:r>
      <w:r w:rsidR="00471F09" w:rsidRPr="00457594">
        <w:rPr>
          <w:rFonts w:asciiTheme="minorHAnsi" w:hAnsiTheme="minorHAnsi"/>
          <w:sz w:val="22"/>
          <w:szCs w:val="22"/>
        </w:rPr>
        <w:t>Summary</w:t>
      </w:r>
      <w:r w:rsidRPr="00457594">
        <w:rPr>
          <w:rFonts w:asciiTheme="minorHAnsi" w:hAnsiTheme="minorHAnsi"/>
          <w:sz w:val="22"/>
          <w:szCs w:val="22"/>
        </w:rPr>
        <w:t xml:space="preserve"> : </w:t>
      </w:r>
      <w:r w:rsidR="00823FBD" w:rsidRPr="00457594">
        <w:rPr>
          <w:rFonts w:asciiTheme="minorHAnsi" w:hAnsiTheme="minorHAnsi"/>
          <w:sz w:val="22"/>
          <w:szCs w:val="22"/>
        </w:rPr>
        <w:t>Provides version and operating system information regarding instances under support</w:t>
      </w:r>
    </w:p>
    <w:p w14:paraId="307ACCCF" w14:textId="77777777" w:rsidR="00471F09" w:rsidRPr="00457594" w:rsidRDefault="00471F09" w:rsidP="00B55A73">
      <w:pPr>
        <w:pStyle w:val="BodyText"/>
        <w:numPr>
          <w:ilvl w:val="0"/>
          <w:numId w:val="19"/>
        </w:numPr>
        <w:suppressAutoHyphens w:val="0"/>
        <w:overflowPunct/>
        <w:autoSpaceDE/>
        <w:spacing w:after="120"/>
        <w:jc w:val="left"/>
        <w:textAlignment w:val="auto"/>
        <w:rPr>
          <w:rFonts w:asciiTheme="minorHAnsi" w:hAnsiTheme="minorHAnsi"/>
          <w:sz w:val="22"/>
          <w:szCs w:val="22"/>
        </w:rPr>
      </w:pPr>
      <w:r w:rsidRPr="00457594">
        <w:rPr>
          <w:rFonts w:asciiTheme="minorHAnsi" w:hAnsiTheme="minorHAnsi"/>
          <w:sz w:val="22"/>
          <w:szCs w:val="22"/>
        </w:rPr>
        <w:t xml:space="preserve">System Information : Covers hardware and system information as well as directory structure for database and EBS </w:t>
      </w:r>
    </w:p>
    <w:p w14:paraId="720FE2FC" w14:textId="77777777" w:rsidR="00471F09" w:rsidRPr="00457594" w:rsidRDefault="00471F09" w:rsidP="00B55A73">
      <w:pPr>
        <w:pStyle w:val="BodyText"/>
        <w:numPr>
          <w:ilvl w:val="0"/>
          <w:numId w:val="19"/>
        </w:numPr>
        <w:suppressAutoHyphens w:val="0"/>
        <w:overflowPunct/>
        <w:autoSpaceDE/>
        <w:spacing w:after="120"/>
        <w:jc w:val="left"/>
        <w:textAlignment w:val="auto"/>
        <w:rPr>
          <w:rFonts w:asciiTheme="minorHAnsi" w:hAnsiTheme="minorHAnsi"/>
          <w:sz w:val="22"/>
          <w:szCs w:val="22"/>
        </w:rPr>
      </w:pPr>
      <w:r w:rsidRPr="00457594">
        <w:rPr>
          <w:rFonts w:asciiTheme="minorHAnsi" w:hAnsiTheme="minorHAnsi"/>
          <w:sz w:val="22"/>
          <w:szCs w:val="22"/>
        </w:rPr>
        <w:t>Site Practices : Overview of scheduled maintenance activities</w:t>
      </w:r>
    </w:p>
    <w:p w14:paraId="6683C9D1" w14:textId="77777777" w:rsidR="002C3D7F" w:rsidRPr="00457594" w:rsidRDefault="002C3D7F" w:rsidP="00B55A73">
      <w:pPr>
        <w:pStyle w:val="BodyText"/>
        <w:numPr>
          <w:ilvl w:val="0"/>
          <w:numId w:val="19"/>
        </w:numPr>
        <w:suppressAutoHyphens w:val="0"/>
        <w:overflowPunct/>
        <w:autoSpaceDE/>
        <w:spacing w:after="120"/>
        <w:jc w:val="left"/>
        <w:textAlignment w:val="auto"/>
        <w:rPr>
          <w:rFonts w:asciiTheme="minorHAnsi" w:hAnsiTheme="minorHAnsi"/>
          <w:sz w:val="22"/>
          <w:szCs w:val="22"/>
        </w:rPr>
      </w:pPr>
      <w:r w:rsidRPr="00457594">
        <w:rPr>
          <w:rFonts w:asciiTheme="minorHAnsi" w:hAnsiTheme="minorHAnsi"/>
          <w:sz w:val="22"/>
          <w:szCs w:val="22"/>
        </w:rPr>
        <w:t>Monitoring and Maintenance Activity List : Lists all activities performed on datab</w:t>
      </w:r>
      <w:r w:rsidR="00457594" w:rsidRPr="00457594">
        <w:rPr>
          <w:rFonts w:asciiTheme="minorHAnsi" w:hAnsiTheme="minorHAnsi"/>
          <w:sz w:val="22"/>
          <w:szCs w:val="22"/>
        </w:rPr>
        <w:t>a</w:t>
      </w:r>
      <w:r w:rsidRPr="00457594">
        <w:rPr>
          <w:rFonts w:asciiTheme="minorHAnsi" w:hAnsiTheme="minorHAnsi"/>
          <w:sz w:val="22"/>
          <w:szCs w:val="22"/>
        </w:rPr>
        <w:t>se and application server categorized into Daily, Weekly, Monthly, Quarterly, Yearly and On Request Activities</w:t>
      </w:r>
    </w:p>
    <w:p w14:paraId="68E242E5" w14:textId="77777777" w:rsidR="002C3D7F" w:rsidRPr="00457594" w:rsidRDefault="002C3D7F" w:rsidP="00B55A73">
      <w:pPr>
        <w:pStyle w:val="BodyText"/>
        <w:numPr>
          <w:ilvl w:val="0"/>
          <w:numId w:val="19"/>
        </w:numPr>
        <w:suppressAutoHyphens w:val="0"/>
        <w:overflowPunct/>
        <w:autoSpaceDE/>
        <w:spacing w:after="120"/>
        <w:jc w:val="left"/>
        <w:textAlignment w:val="auto"/>
        <w:rPr>
          <w:rFonts w:asciiTheme="minorHAnsi" w:hAnsiTheme="minorHAnsi"/>
          <w:sz w:val="22"/>
          <w:szCs w:val="22"/>
        </w:rPr>
      </w:pPr>
      <w:r w:rsidRPr="00457594">
        <w:rPr>
          <w:rFonts w:asciiTheme="minorHAnsi" w:hAnsiTheme="minorHAnsi"/>
          <w:sz w:val="22"/>
          <w:szCs w:val="22"/>
        </w:rPr>
        <w:t xml:space="preserve"> Known Issues : Lists known issues along with workarounds/ solutions</w:t>
      </w:r>
    </w:p>
    <w:p w14:paraId="4B2D4194" w14:textId="77777777" w:rsidR="002C3D7F" w:rsidRPr="00457594" w:rsidRDefault="002C3D7F" w:rsidP="002C3D7F">
      <w:pPr>
        <w:pStyle w:val="BodyText"/>
        <w:suppressAutoHyphens w:val="0"/>
        <w:overflowPunct/>
        <w:autoSpaceDE/>
        <w:spacing w:after="120"/>
        <w:ind w:left="1080"/>
        <w:jc w:val="left"/>
        <w:textAlignment w:val="auto"/>
        <w:rPr>
          <w:rFonts w:asciiTheme="minorHAnsi" w:hAnsiTheme="minorHAnsi"/>
        </w:rPr>
      </w:pPr>
    </w:p>
    <w:p w14:paraId="2239A44F" w14:textId="77777777" w:rsidR="002C3D7F" w:rsidRPr="00457594" w:rsidRDefault="002C3D7F" w:rsidP="002C3D7F">
      <w:pPr>
        <w:pStyle w:val="BodyText"/>
        <w:suppressAutoHyphens w:val="0"/>
        <w:overflowPunct/>
        <w:autoSpaceDE/>
        <w:spacing w:after="120"/>
        <w:ind w:left="1080"/>
        <w:jc w:val="left"/>
        <w:textAlignment w:val="auto"/>
        <w:rPr>
          <w:rFonts w:asciiTheme="minorHAnsi" w:hAnsiTheme="minorHAnsi"/>
        </w:rPr>
      </w:pPr>
    </w:p>
    <w:p w14:paraId="18612080" w14:textId="77777777" w:rsidR="00B55A73" w:rsidRPr="00457594" w:rsidRDefault="00785272" w:rsidP="002C3D7F">
      <w:pPr>
        <w:pStyle w:val="Heading1"/>
        <w:numPr>
          <w:ilvl w:val="0"/>
          <w:numId w:val="3"/>
        </w:numPr>
        <w:tabs>
          <w:tab w:val="left" w:pos="360"/>
        </w:tabs>
        <w:rPr>
          <w:rFonts w:asciiTheme="minorHAnsi" w:hAnsiTheme="minorHAnsi"/>
          <w:szCs w:val="22"/>
        </w:rPr>
      </w:pPr>
      <w:bookmarkStart w:id="6" w:name="_Toc532312509"/>
      <w:r w:rsidRPr="00457594">
        <w:rPr>
          <w:rFonts w:asciiTheme="minorHAnsi" w:hAnsiTheme="minorHAnsi"/>
          <w:szCs w:val="22"/>
        </w:rPr>
        <w:t>Service Details</w:t>
      </w:r>
      <w:bookmarkEnd w:id="6"/>
    </w:p>
    <w:p w14:paraId="61289202" w14:textId="77777777" w:rsidR="00785272" w:rsidRPr="00457594" w:rsidRDefault="00785272" w:rsidP="00B55A73">
      <w:pPr>
        <w:pStyle w:val="BodyText"/>
        <w:ind w:left="1440"/>
        <w:rPr>
          <w:rFonts w:asciiTheme="minorHAnsi" w:eastAsia="Batang" w:hAnsiTheme="minorHAnsi"/>
        </w:rPr>
      </w:pPr>
    </w:p>
    <w:tbl>
      <w:tblPr>
        <w:tblStyle w:val="MediumGrid3-Accent5"/>
        <w:tblW w:w="5000" w:type="pct"/>
        <w:tblLook w:val="04A0" w:firstRow="1" w:lastRow="0" w:firstColumn="1" w:lastColumn="0" w:noHBand="0" w:noVBand="1"/>
      </w:tblPr>
      <w:tblGrid>
        <w:gridCol w:w="2290"/>
        <w:gridCol w:w="2290"/>
        <w:gridCol w:w="2290"/>
        <w:gridCol w:w="2290"/>
      </w:tblGrid>
      <w:tr w:rsidR="003A3C27" w:rsidRPr="00457594" w14:paraId="54FE3978" w14:textId="77777777" w:rsidTr="00E61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4F81BD" w:themeFill="accent1"/>
          </w:tcPr>
          <w:p w14:paraId="6C7649D0" w14:textId="77777777" w:rsidR="00785272" w:rsidRPr="00457594" w:rsidRDefault="00E61277" w:rsidP="00B55A73">
            <w:pPr>
              <w:pStyle w:val="BodyText"/>
              <w:rPr>
                <w:rFonts w:asciiTheme="minorHAnsi" w:eastAsia="Batang" w:hAnsiTheme="minorHAnsi"/>
                <w:color w:val="FFFFFF" w:themeColor="background1"/>
              </w:rPr>
            </w:pPr>
            <w:r>
              <w:rPr>
                <w:rFonts w:asciiTheme="minorHAnsi" w:eastAsia="Batang" w:hAnsiTheme="minorHAnsi"/>
                <w:color w:val="FFFFFF" w:themeColor="background1"/>
              </w:rPr>
              <w:t>Contract Period</w:t>
            </w:r>
          </w:p>
        </w:tc>
        <w:tc>
          <w:tcPr>
            <w:tcW w:w="1250" w:type="pct"/>
            <w:shd w:val="clear" w:color="auto" w:fill="4F81BD" w:themeFill="accent1"/>
          </w:tcPr>
          <w:p w14:paraId="10FAB0C5" w14:textId="77777777" w:rsidR="00785272" w:rsidRPr="00457594" w:rsidRDefault="00785272" w:rsidP="00B55A73">
            <w:pPr>
              <w:pStyle w:val="BodyText"/>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color w:val="FFFFFF" w:themeColor="background1"/>
              </w:rPr>
            </w:pPr>
            <w:r w:rsidRPr="00457594">
              <w:rPr>
                <w:rFonts w:asciiTheme="minorHAnsi" w:eastAsia="Batang" w:hAnsiTheme="minorHAnsi"/>
                <w:color w:val="FFFFFF" w:themeColor="background1"/>
              </w:rPr>
              <w:t>Service Window</w:t>
            </w:r>
          </w:p>
        </w:tc>
        <w:tc>
          <w:tcPr>
            <w:tcW w:w="1250" w:type="pct"/>
            <w:shd w:val="clear" w:color="auto" w:fill="4F81BD" w:themeFill="accent1"/>
          </w:tcPr>
          <w:p w14:paraId="7C5C20F2" w14:textId="77777777" w:rsidR="00785272" w:rsidRPr="00457594" w:rsidRDefault="00785272" w:rsidP="00B55A73">
            <w:pPr>
              <w:pStyle w:val="BodyText"/>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color w:val="FFFFFF" w:themeColor="background1"/>
              </w:rPr>
            </w:pPr>
            <w:r w:rsidRPr="00457594">
              <w:rPr>
                <w:rFonts w:asciiTheme="minorHAnsi" w:eastAsia="Batang" w:hAnsiTheme="minorHAnsi"/>
                <w:color w:val="FFFFFF" w:themeColor="background1"/>
              </w:rPr>
              <w:t>Service Time</w:t>
            </w:r>
          </w:p>
        </w:tc>
        <w:tc>
          <w:tcPr>
            <w:tcW w:w="1250" w:type="pct"/>
            <w:shd w:val="clear" w:color="auto" w:fill="4F81BD" w:themeFill="accent1"/>
          </w:tcPr>
          <w:p w14:paraId="7568EAA2" w14:textId="77777777" w:rsidR="00785272" w:rsidRPr="00457594" w:rsidRDefault="00785272" w:rsidP="00B55A73">
            <w:pPr>
              <w:pStyle w:val="BodyText"/>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color w:val="FFFFFF" w:themeColor="background1"/>
              </w:rPr>
            </w:pPr>
            <w:r w:rsidRPr="00457594">
              <w:rPr>
                <w:rFonts w:asciiTheme="minorHAnsi" w:eastAsia="Batang" w:hAnsiTheme="minorHAnsi"/>
                <w:color w:val="FFFFFF" w:themeColor="background1"/>
              </w:rPr>
              <w:t>Monitoring Frequency</w:t>
            </w:r>
          </w:p>
        </w:tc>
      </w:tr>
      <w:tr w:rsidR="006B0B29" w:rsidRPr="00457594" w14:paraId="337D39AB" w14:textId="77777777" w:rsidTr="00E6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single" w:sz="24" w:space="0" w:color="FFFFFF" w:themeColor="background1"/>
            </w:tcBorders>
            <w:shd w:val="clear" w:color="auto" w:fill="EEECE1" w:themeFill="background2"/>
          </w:tcPr>
          <w:p w14:paraId="37EF8ABC" w14:textId="350028C2" w:rsidR="006B0B29" w:rsidRPr="00457594" w:rsidRDefault="006B0B29" w:rsidP="006B0B29">
            <w:pPr>
              <w:pStyle w:val="BodyText"/>
              <w:rPr>
                <w:rFonts w:asciiTheme="minorHAnsi" w:eastAsia="Batang" w:hAnsiTheme="minorHAnsi"/>
              </w:rPr>
            </w:pPr>
            <w:r w:rsidRPr="00977DED">
              <w:rPr>
                <w:rFonts w:asciiTheme="minorHAnsi" w:eastAsia="Batang" w:hAnsiTheme="minorHAnsi"/>
                <w:b w:val="0"/>
                <w:sz w:val="22"/>
                <w:szCs w:val="22"/>
              </w:rPr>
              <w:t>1 Year</w:t>
            </w:r>
          </w:p>
        </w:tc>
        <w:tc>
          <w:tcPr>
            <w:tcW w:w="1250" w:type="pct"/>
            <w:tcBorders>
              <w:top w:val="single" w:sz="24" w:space="0" w:color="FFFFFF" w:themeColor="background1"/>
            </w:tcBorders>
            <w:shd w:val="clear" w:color="auto" w:fill="EEECE1" w:themeFill="background2"/>
          </w:tcPr>
          <w:p w14:paraId="7BAA157A" w14:textId="62287583" w:rsidR="006B0B29" w:rsidRPr="00457594" w:rsidRDefault="006B0B29" w:rsidP="006B0B29">
            <w:pPr>
              <w:pStyle w:val="BodyText"/>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rPr>
            </w:pPr>
            <w:r w:rsidRPr="00977DED">
              <w:rPr>
                <w:rFonts w:asciiTheme="minorHAnsi" w:eastAsia="Batang" w:hAnsiTheme="minorHAnsi"/>
                <w:sz w:val="22"/>
                <w:szCs w:val="22"/>
              </w:rPr>
              <w:t>24*7</w:t>
            </w:r>
          </w:p>
        </w:tc>
        <w:tc>
          <w:tcPr>
            <w:tcW w:w="1250" w:type="pct"/>
            <w:tcBorders>
              <w:top w:val="single" w:sz="24" w:space="0" w:color="FFFFFF" w:themeColor="background1"/>
            </w:tcBorders>
            <w:shd w:val="clear" w:color="auto" w:fill="EEECE1" w:themeFill="background2"/>
          </w:tcPr>
          <w:p w14:paraId="4706D897" w14:textId="47E07223" w:rsidR="006B0B29" w:rsidRPr="00457594" w:rsidRDefault="006B0B29" w:rsidP="006B0B29">
            <w:pPr>
              <w:pStyle w:val="BodyText"/>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rPr>
            </w:pPr>
            <w:r w:rsidRPr="00977DED">
              <w:rPr>
                <w:rFonts w:asciiTheme="minorHAnsi" w:eastAsia="Batang" w:hAnsiTheme="minorHAnsi"/>
                <w:sz w:val="22"/>
                <w:szCs w:val="22"/>
              </w:rPr>
              <w:t>24*7</w:t>
            </w:r>
          </w:p>
        </w:tc>
        <w:tc>
          <w:tcPr>
            <w:tcW w:w="1250" w:type="pct"/>
            <w:tcBorders>
              <w:top w:val="single" w:sz="24" w:space="0" w:color="FFFFFF" w:themeColor="background1"/>
            </w:tcBorders>
            <w:shd w:val="clear" w:color="auto" w:fill="EEECE1" w:themeFill="background2"/>
          </w:tcPr>
          <w:p w14:paraId="6CAFE8A7" w14:textId="45311707" w:rsidR="006B0B29" w:rsidRPr="00457594" w:rsidRDefault="006B0B29" w:rsidP="006B0B29">
            <w:pPr>
              <w:pStyle w:val="BodyText"/>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rPr>
            </w:pPr>
            <w:r w:rsidRPr="00977DED">
              <w:rPr>
                <w:rFonts w:asciiTheme="minorHAnsi" w:eastAsia="Batang" w:hAnsiTheme="minorHAnsi"/>
                <w:sz w:val="22"/>
                <w:szCs w:val="22"/>
              </w:rPr>
              <w:t>Twice in Day</w:t>
            </w:r>
          </w:p>
        </w:tc>
      </w:tr>
    </w:tbl>
    <w:p w14:paraId="661A1748" w14:textId="77777777" w:rsidR="00785272" w:rsidRPr="00457594" w:rsidRDefault="00785272" w:rsidP="00B55A73">
      <w:pPr>
        <w:pStyle w:val="BodyText"/>
        <w:ind w:left="1440"/>
        <w:rPr>
          <w:rFonts w:asciiTheme="minorHAnsi" w:eastAsia="Batang" w:hAnsiTheme="minorHAnsi"/>
        </w:rPr>
      </w:pPr>
    </w:p>
    <w:p w14:paraId="11FC0DE9" w14:textId="77777777" w:rsidR="00ED7CD5" w:rsidRPr="00457594" w:rsidRDefault="00ED7CD5" w:rsidP="00B55A73">
      <w:pPr>
        <w:pStyle w:val="BodyText"/>
        <w:ind w:left="1440"/>
        <w:rPr>
          <w:rFonts w:asciiTheme="minorHAnsi" w:eastAsia="Batang" w:hAnsiTheme="minorHAnsi"/>
        </w:rPr>
      </w:pPr>
    </w:p>
    <w:p w14:paraId="0DAE5493" w14:textId="77777777" w:rsidR="00ED7CD5" w:rsidRPr="00457594" w:rsidRDefault="00ED7CD5" w:rsidP="00B55A73">
      <w:pPr>
        <w:pStyle w:val="BodyText"/>
        <w:ind w:left="1440"/>
        <w:rPr>
          <w:rFonts w:asciiTheme="minorHAnsi" w:eastAsia="Batang" w:hAnsiTheme="minorHAnsi"/>
        </w:rPr>
      </w:pPr>
    </w:p>
    <w:p w14:paraId="73EF5654" w14:textId="77777777" w:rsidR="00ED7CD5" w:rsidRPr="00457594" w:rsidRDefault="00ED7CD5" w:rsidP="00B55A73">
      <w:pPr>
        <w:pStyle w:val="BodyText"/>
        <w:ind w:left="1440"/>
        <w:rPr>
          <w:rFonts w:asciiTheme="minorHAnsi" w:eastAsia="Batang" w:hAnsiTheme="minorHAnsi"/>
        </w:rPr>
      </w:pPr>
    </w:p>
    <w:p w14:paraId="3FCFC6EE" w14:textId="77777777" w:rsidR="00ED7CD5" w:rsidRPr="00457594" w:rsidRDefault="00ED7CD5" w:rsidP="00B55A73">
      <w:pPr>
        <w:pStyle w:val="BodyText"/>
        <w:ind w:left="1440"/>
        <w:rPr>
          <w:rFonts w:asciiTheme="minorHAnsi" w:eastAsia="Batang" w:hAnsiTheme="minorHAnsi"/>
        </w:rPr>
      </w:pPr>
    </w:p>
    <w:p w14:paraId="210F8064" w14:textId="77777777" w:rsidR="00ED7CD5" w:rsidRPr="00457594" w:rsidRDefault="00ED7CD5" w:rsidP="00B55A73">
      <w:pPr>
        <w:pStyle w:val="BodyText"/>
        <w:ind w:left="1440"/>
        <w:rPr>
          <w:rFonts w:asciiTheme="minorHAnsi" w:eastAsia="Batang" w:hAnsiTheme="minorHAnsi"/>
        </w:rPr>
      </w:pPr>
    </w:p>
    <w:p w14:paraId="6ABD2D54" w14:textId="77777777" w:rsidR="00ED7CD5" w:rsidRPr="00457594" w:rsidRDefault="00ED7CD5" w:rsidP="00B55A73">
      <w:pPr>
        <w:pStyle w:val="BodyText"/>
        <w:ind w:left="1440"/>
        <w:rPr>
          <w:rFonts w:asciiTheme="minorHAnsi" w:eastAsia="Batang" w:hAnsiTheme="minorHAnsi"/>
        </w:rPr>
      </w:pPr>
    </w:p>
    <w:p w14:paraId="7680E7C6" w14:textId="77777777" w:rsidR="00ED7CD5" w:rsidRPr="00457594" w:rsidRDefault="00ED7CD5" w:rsidP="00B55A73">
      <w:pPr>
        <w:pStyle w:val="BodyText"/>
        <w:ind w:left="1440"/>
        <w:rPr>
          <w:rFonts w:asciiTheme="minorHAnsi" w:eastAsia="Batang" w:hAnsiTheme="minorHAnsi"/>
        </w:rPr>
      </w:pPr>
    </w:p>
    <w:p w14:paraId="6F7D4E43" w14:textId="77777777" w:rsidR="004E4C1C" w:rsidRPr="00457594" w:rsidRDefault="004E4C1C" w:rsidP="002C3D7F">
      <w:pPr>
        <w:pStyle w:val="Heading1"/>
        <w:numPr>
          <w:ilvl w:val="0"/>
          <w:numId w:val="20"/>
        </w:numPr>
        <w:tabs>
          <w:tab w:val="left" w:pos="360"/>
        </w:tabs>
        <w:rPr>
          <w:rFonts w:asciiTheme="minorHAnsi" w:hAnsiTheme="minorHAnsi"/>
          <w:szCs w:val="22"/>
        </w:rPr>
      </w:pPr>
      <w:bookmarkStart w:id="7" w:name="_Toc532312510"/>
      <w:r w:rsidRPr="00457594">
        <w:rPr>
          <w:rFonts w:asciiTheme="minorHAnsi" w:hAnsiTheme="minorHAnsi"/>
          <w:szCs w:val="22"/>
        </w:rPr>
        <w:lastRenderedPageBreak/>
        <w:t xml:space="preserve">Instance </w:t>
      </w:r>
      <w:r w:rsidR="003A3C27" w:rsidRPr="00457594">
        <w:rPr>
          <w:rFonts w:asciiTheme="minorHAnsi" w:hAnsiTheme="minorHAnsi"/>
          <w:szCs w:val="22"/>
        </w:rPr>
        <w:t>summary</w:t>
      </w:r>
      <w:bookmarkEnd w:id="7"/>
    </w:p>
    <w:p w14:paraId="353060D8" w14:textId="77777777" w:rsidR="004E4C1C" w:rsidRPr="00457594" w:rsidRDefault="004E4C1C">
      <w:pPr>
        <w:rPr>
          <w:rFonts w:asciiTheme="minorHAnsi" w:eastAsia="Batang" w:hAnsiTheme="minorHAnsi"/>
          <w:sz w:val="22"/>
          <w:szCs w:val="22"/>
        </w:rPr>
      </w:pPr>
    </w:p>
    <w:p w14:paraId="1C0005BA" w14:textId="77777777" w:rsidR="008F2C7D" w:rsidRPr="00457594" w:rsidRDefault="008F2C7D">
      <w:pPr>
        <w:rPr>
          <w:rFonts w:asciiTheme="minorHAnsi" w:eastAsia="Batang" w:hAnsiTheme="minorHAnsi"/>
          <w:sz w:val="22"/>
          <w:szCs w:val="22"/>
        </w:rPr>
      </w:pPr>
    </w:p>
    <w:p w14:paraId="01ECE9B3" w14:textId="1EB3734B" w:rsidR="00823FBD" w:rsidRDefault="00823FBD">
      <w:pPr>
        <w:rPr>
          <w:rFonts w:asciiTheme="minorHAnsi" w:eastAsia="Batang" w:hAnsiTheme="minorHAnsi"/>
          <w:sz w:val="22"/>
          <w:szCs w:val="22"/>
        </w:rPr>
      </w:pPr>
    </w:p>
    <w:tbl>
      <w:tblPr>
        <w:tblStyle w:val="MediumGrid3-Accent5"/>
        <w:tblW w:w="5230" w:type="pct"/>
        <w:tblLayout w:type="fixed"/>
        <w:tblLook w:val="04A0" w:firstRow="1" w:lastRow="0" w:firstColumn="1" w:lastColumn="0" w:noHBand="0" w:noVBand="1"/>
      </w:tblPr>
      <w:tblGrid>
        <w:gridCol w:w="1158"/>
        <w:gridCol w:w="1668"/>
        <w:gridCol w:w="964"/>
        <w:gridCol w:w="1140"/>
        <w:gridCol w:w="1146"/>
        <w:gridCol w:w="2100"/>
        <w:gridCol w:w="1405"/>
      </w:tblGrid>
      <w:tr w:rsidR="006B0B29" w:rsidRPr="00457594" w14:paraId="2CDC9F46" w14:textId="0B3B9B2A" w:rsidTr="006B0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pct"/>
            <w:shd w:val="clear" w:color="auto" w:fill="4F81BD" w:themeFill="accent1"/>
          </w:tcPr>
          <w:p w14:paraId="65103CD3" w14:textId="77777777" w:rsidR="00AB306D" w:rsidRPr="006B0B29" w:rsidRDefault="00AB306D" w:rsidP="000B1E1A">
            <w:pPr>
              <w:rPr>
                <w:rFonts w:asciiTheme="minorHAnsi" w:eastAsia="Batang" w:hAnsiTheme="minorHAnsi"/>
                <w:sz w:val="18"/>
                <w:szCs w:val="18"/>
                <w:lang w:val="en-GB" w:eastAsia="en-US" w:bidi="en-US"/>
              </w:rPr>
            </w:pPr>
            <w:r w:rsidRPr="006B0B29">
              <w:rPr>
                <w:rFonts w:asciiTheme="minorHAnsi" w:eastAsia="Batang" w:hAnsiTheme="minorHAnsi"/>
                <w:sz w:val="18"/>
                <w:szCs w:val="18"/>
                <w:lang w:val="en-GB" w:eastAsia="en-US" w:bidi="en-US"/>
              </w:rPr>
              <w:t>Server Type</w:t>
            </w:r>
          </w:p>
        </w:tc>
        <w:tc>
          <w:tcPr>
            <w:tcW w:w="870" w:type="pct"/>
            <w:shd w:val="clear" w:color="auto" w:fill="4F81BD" w:themeFill="accent1"/>
          </w:tcPr>
          <w:p w14:paraId="3AFA567A" w14:textId="77777777" w:rsidR="00AB306D" w:rsidRPr="006B0B29" w:rsidRDefault="00AB306D" w:rsidP="000B1E1A">
            <w:pPr>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sz w:val="18"/>
                <w:szCs w:val="18"/>
                <w:lang w:val="en-GB" w:eastAsia="en-US" w:bidi="en-US"/>
              </w:rPr>
            </w:pPr>
            <w:r w:rsidRPr="006B0B29">
              <w:rPr>
                <w:rFonts w:asciiTheme="minorHAnsi" w:eastAsia="Batang" w:hAnsiTheme="minorHAnsi"/>
                <w:sz w:val="18"/>
                <w:szCs w:val="18"/>
                <w:lang w:val="en-GB" w:eastAsia="en-US" w:bidi="en-US"/>
              </w:rPr>
              <w:t>Server IP</w:t>
            </w:r>
          </w:p>
        </w:tc>
        <w:tc>
          <w:tcPr>
            <w:tcW w:w="503" w:type="pct"/>
            <w:shd w:val="clear" w:color="auto" w:fill="4F81BD" w:themeFill="accent1"/>
          </w:tcPr>
          <w:p w14:paraId="30D44869" w14:textId="77777777" w:rsidR="00AB306D" w:rsidRPr="006B0B29" w:rsidRDefault="00AB306D" w:rsidP="000B1E1A">
            <w:pPr>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sz w:val="18"/>
                <w:szCs w:val="18"/>
                <w:lang w:val="en-GB" w:eastAsia="en-US" w:bidi="en-US"/>
              </w:rPr>
            </w:pPr>
            <w:r w:rsidRPr="006B0B29">
              <w:rPr>
                <w:rFonts w:asciiTheme="minorHAnsi" w:eastAsia="Batang" w:hAnsiTheme="minorHAnsi"/>
                <w:sz w:val="18"/>
                <w:szCs w:val="18"/>
                <w:lang w:val="en-GB" w:eastAsia="en-US" w:bidi="en-US"/>
              </w:rPr>
              <w:t>No. of CPU</w:t>
            </w:r>
          </w:p>
        </w:tc>
        <w:tc>
          <w:tcPr>
            <w:tcW w:w="595" w:type="pct"/>
            <w:shd w:val="clear" w:color="auto" w:fill="4F81BD" w:themeFill="accent1"/>
          </w:tcPr>
          <w:p w14:paraId="5AEA9F90" w14:textId="77777777" w:rsidR="00AB306D" w:rsidRPr="006B0B29" w:rsidRDefault="00AB306D" w:rsidP="000B1E1A">
            <w:pPr>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sz w:val="18"/>
                <w:szCs w:val="18"/>
                <w:lang w:val="en-GB" w:eastAsia="en-US" w:bidi="en-US"/>
              </w:rPr>
            </w:pPr>
            <w:r w:rsidRPr="006B0B29">
              <w:rPr>
                <w:rFonts w:asciiTheme="minorHAnsi" w:eastAsia="Batang" w:hAnsiTheme="minorHAnsi"/>
                <w:sz w:val="18"/>
                <w:szCs w:val="18"/>
                <w:lang w:val="en-GB" w:eastAsia="en-US" w:bidi="en-US"/>
              </w:rPr>
              <w:t>Memory</w:t>
            </w:r>
          </w:p>
        </w:tc>
        <w:tc>
          <w:tcPr>
            <w:tcW w:w="598" w:type="pct"/>
            <w:shd w:val="clear" w:color="auto" w:fill="4F81BD" w:themeFill="accent1"/>
          </w:tcPr>
          <w:p w14:paraId="75F832B9" w14:textId="77777777" w:rsidR="00AB306D" w:rsidRPr="006B0B29" w:rsidRDefault="00AB306D" w:rsidP="000B1E1A">
            <w:pPr>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sz w:val="18"/>
                <w:szCs w:val="18"/>
                <w:lang w:val="en-GB" w:eastAsia="en-US" w:bidi="en-US"/>
              </w:rPr>
            </w:pPr>
            <w:r w:rsidRPr="006B0B29">
              <w:rPr>
                <w:rFonts w:asciiTheme="minorHAnsi" w:eastAsia="Batang" w:hAnsiTheme="minorHAnsi"/>
                <w:sz w:val="18"/>
                <w:szCs w:val="18"/>
                <w:lang w:val="en-GB" w:eastAsia="en-US" w:bidi="en-US"/>
              </w:rPr>
              <w:t>OS Version</w:t>
            </w:r>
          </w:p>
        </w:tc>
        <w:tc>
          <w:tcPr>
            <w:tcW w:w="1096" w:type="pct"/>
            <w:shd w:val="clear" w:color="auto" w:fill="4F81BD" w:themeFill="accent1"/>
          </w:tcPr>
          <w:p w14:paraId="4DBED420" w14:textId="77777777" w:rsidR="00AB306D" w:rsidRPr="006B0B29" w:rsidRDefault="00AB306D" w:rsidP="000B1E1A">
            <w:pPr>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sz w:val="18"/>
                <w:szCs w:val="18"/>
                <w:lang w:val="en-GB" w:eastAsia="en-US" w:bidi="en-US"/>
              </w:rPr>
            </w:pPr>
            <w:r w:rsidRPr="006B0B29">
              <w:rPr>
                <w:rFonts w:asciiTheme="minorHAnsi" w:eastAsia="Batang" w:hAnsiTheme="minorHAnsi"/>
                <w:sz w:val="18"/>
                <w:szCs w:val="18"/>
                <w:lang w:val="en-GB" w:eastAsia="en-US" w:bidi="en-US"/>
              </w:rPr>
              <w:t>Application/Database Version</w:t>
            </w:r>
          </w:p>
        </w:tc>
        <w:tc>
          <w:tcPr>
            <w:tcW w:w="733" w:type="pct"/>
            <w:shd w:val="clear" w:color="auto" w:fill="4F81BD" w:themeFill="accent1"/>
          </w:tcPr>
          <w:p w14:paraId="08BC5408" w14:textId="46C239FE" w:rsidR="00AB306D" w:rsidRPr="006B0B29" w:rsidRDefault="00AB306D" w:rsidP="000B1E1A">
            <w:pPr>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sz w:val="18"/>
                <w:szCs w:val="18"/>
                <w:lang w:val="en-GB" w:eastAsia="en-US" w:bidi="en-US"/>
              </w:rPr>
            </w:pPr>
            <w:r w:rsidRPr="006B0B29">
              <w:rPr>
                <w:rFonts w:asciiTheme="minorHAnsi" w:eastAsia="Batang" w:hAnsiTheme="minorHAnsi"/>
                <w:sz w:val="18"/>
                <w:szCs w:val="18"/>
              </w:rPr>
              <w:t>Single</w:t>
            </w:r>
            <w:r w:rsidR="006B0B29">
              <w:rPr>
                <w:rFonts w:asciiTheme="minorHAnsi" w:eastAsia="Batang" w:hAnsiTheme="minorHAnsi"/>
                <w:sz w:val="18"/>
                <w:szCs w:val="18"/>
              </w:rPr>
              <w:t xml:space="preserve"> </w:t>
            </w:r>
            <w:r w:rsidRPr="006B0B29">
              <w:rPr>
                <w:rFonts w:asciiTheme="minorHAnsi" w:eastAsia="Batang" w:hAnsiTheme="minorHAnsi"/>
                <w:sz w:val="18"/>
                <w:szCs w:val="18"/>
              </w:rPr>
              <w:t>Node/</w:t>
            </w:r>
            <w:ins w:id="8" w:author="admin" w:date="2018-12-12T10:54:00Z">
              <w:r w:rsidR="008A0879" w:rsidRPr="006B0B29">
                <w:rPr>
                  <w:rFonts w:asciiTheme="minorHAnsi" w:eastAsia="Batang" w:hAnsiTheme="minorHAnsi"/>
                  <w:sz w:val="18"/>
                  <w:szCs w:val="18"/>
                </w:rPr>
                <w:t xml:space="preserve"> </w:t>
              </w:r>
            </w:ins>
            <w:r w:rsidRPr="006B0B29">
              <w:rPr>
                <w:rFonts w:asciiTheme="minorHAnsi" w:eastAsia="Batang" w:hAnsiTheme="minorHAnsi"/>
                <w:sz w:val="18"/>
                <w:szCs w:val="18"/>
              </w:rPr>
              <w:t>Multi Node</w:t>
            </w:r>
          </w:p>
        </w:tc>
      </w:tr>
      <w:tr w:rsidR="006B0B29" w:rsidRPr="00457594" w14:paraId="0A81EFA1" w14:textId="3BF06C1B" w:rsidTr="006B0B2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604" w:type="pct"/>
            <w:tcBorders>
              <w:top w:val="single" w:sz="24" w:space="0" w:color="FFFFFF" w:themeColor="background1"/>
            </w:tcBorders>
            <w:shd w:val="clear" w:color="auto" w:fill="95B3D7" w:themeFill="accent1" w:themeFillTint="99"/>
          </w:tcPr>
          <w:p w14:paraId="26D71D7E" w14:textId="3B5ECC6D" w:rsidR="00AB306D" w:rsidRPr="006B0B29" w:rsidRDefault="00DF1284" w:rsidP="000B1E1A">
            <w:pPr>
              <w:rPr>
                <w:rFonts w:asciiTheme="minorHAnsi" w:eastAsia="Batang" w:hAnsiTheme="minorHAnsi"/>
                <w:sz w:val="20"/>
                <w:lang w:val="en-GB" w:eastAsia="en-US" w:bidi="en-US"/>
              </w:rPr>
            </w:pPr>
            <w:r w:rsidRPr="006B0B29">
              <w:rPr>
                <w:rFonts w:ascii="Calibri" w:hAnsi="Calibri" w:cs="Calibri"/>
                <w:sz w:val="20"/>
              </w:rPr>
              <w:t>SPARC-T7-1</w:t>
            </w:r>
          </w:p>
        </w:tc>
        <w:tc>
          <w:tcPr>
            <w:tcW w:w="870" w:type="pct"/>
            <w:tcBorders>
              <w:top w:val="single" w:sz="24" w:space="0" w:color="FFFFFF" w:themeColor="background1"/>
            </w:tcBorders>
            <w:shd w:val="clear" w:color="auto" w:fill="EEECE1" w:themeFill="background2"/>
          </w:tcPr>
          <w:p w14:paraId="2593352E" w14:textId="44EB66CA" w:rsidR="00AB306D" w:rsidRPr="006B0B29" w:rsidRDefault="00AB306D"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p>
        </w:tc>
        <w:tc>
          <w:tcPr>
            <w:tcW w:w="503" w:type="pct"/>
            <w:tcBorders>
              <w:top w:val="single" w:sz="24" w:space="0" w:color="FFFFFF" w:themeColor="background1"/>
            </w:tcBorders>
            <w:shd w:val="clear" w:color="auto" w:fill="EEECE1" w:themeFill="background2"/>
          </w:tcPr>
          <w:p w14:paraId="1B6BE75A" w14:textId="4BA936A0" w:rsidR="00AB306D" w:rsidRPr="006B0B29" w:rsidRDefault="00DF1284"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192</w:t>
            </w:r>
          </w:p>
        </w:tc>
        <w:tc>
          <w:tcPr>
            <w:tcW w:w="595" w:type="pct"/>
            <w:tcBorders>
              <w:top w:val="single" w:sz="24" w:space="0" w:color="FFFFFF" w:themeColor="background1"/>
            </w:tcBorders>
            <w:shd w:val="clear" w:color="auto" w:fill="EEECE1" w:themeFill="background2"/>
          </w:tcPr>
          <w:p w14:paraId="15971FAB" w14:textId="35A185D2" w:rsidR="00AB306D" w:rsidRPr="006B0B29" w:rsidRDefault="00DF1284"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 xml:space="preserve">512 GB </w:t>
            </w:r>
          </w:p>
        </w:tc>
        <w:tc>
          <w:tcPr>
            <w:tcW w:w="598" w:type="pct"/>
            <w:tcBorders>
              <w:top w:val="single" w:sz="24" w:space="0" w:color="FFFFFF" w:themeColor="background1"/>
            </w:tcBorders>
            <w:shd w:val="clear" w:color="auto" w:fill="EEECE1" w:themeFill="background2"/>
          </w:tcPr>
          <w:p w14:paraId="61A6B0E5" w14:textId="6DD5D301" w:rsidR="00AB306D" w:rsidRPr="006B0B29" w:rsidRDefault="002D4D99"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11.3</w:t>
            </w:r>
          </w:p>
        </w:tc>
        <w:tc>
          <w:tcPr>
            <w:tcW w:w="1096" w:type="pct"/>
            <w:tcBorders>
              <w:top w:val="single" w:sz="24" w:space="0" w:color="FFFFFF" w:themeColor="background1"/>
            </w:tcBorders>
            <w:shd w:val="clear" w:color="auto" w:fill="EEECE1" w:themeFill="background2"/>
          </w:tcPr>
          <w:p w14:paraId="52DD2FDC" w14:textId="08E1D444" w:rsidR="00AB306D" w:rsidRPr="006B0B29" w:rsidRDefault="00AB306D"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p>
        </w:tc>
        <w:tc>
          <w:tcPr>
            <w:tcW w:w="733" w:type="pct"/>
            <w:tcBorders>
              <w:top w:val="single" w:sz="24" w:space="0" w:color="FFFFFF" w:themeColor="background1"/>
            </w:tcBorders>
            <w:shd w:val="clear" w:color="auto" w:fill="EEECE1" w:themeFill="background2"/>
          </w:tcPr>
          <w:p w14:paraId="1170204D" w14:textId="4EF44A12" w:rsidR="00AB306D" w:rsidRPr="006B0B29" w:rsidRDefault="002D4D99"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Single Node</w:t>
            </w:r>
          </w:p>
        </w:tc>
      </w:tr>
      <w:tr w:rsidR="006B0B29" w:rsidRPr="00457594" w14:paraId="6FDD6087" w14:textId="1593F14F" w:rsidTr="006B0B29">
        <w:trPr>
          <w:trHeight w:val="383"/>
        </w:trPr>
        <w:tc>
          <w:tcPr>
            <w:cnfStyle w:val="001000000000" w:firstRow="0" w:lastRow="0" w:firstColumn="1" w:lastColumn="0" w:oddVBand="0" w:evenVBand="0" w:oddHBand="0" w:evenHBand="0" w:firstRowFirstColumn="0" w:firstRowLastColumn="0" w:lastRowFirstColumn="0" w:lastRowLastColumn="0"/>
            <w:tcW w:w="604" w:type="pct"/>
            <w:shd w:val="clear" w:color="auto" w:fill="95B3D7" w:themeFill="accent1" w:themeFillTint="99"/>
          </w:tcPr>
          <w:p w14:paraId="35D2ABC3" w14:textId="7BD41F4A" w:rsidR="002D4D99" w:rsidRPr="006B0B29" w:rsidRDefault="002D4D99" w:rsidP="000B1E1A">
            <w:pPr>
              <w:rPr>
                <w:rFonts w:asciiTheme="minorHAnsi" w:eastAsia="Batang" w:hAnsiTheme="minorHAnsi"/>
                <w:sz w:val="20"/>
                <w:lang w:val="en-GB" w:eastAsia="en-US" w:bidi="en-US"/>
              </w:rPr>
            </w:pPr>
            <w:r w:rsidRPr="006B0B29">
              <w:rPr>
                <w:rFonts w:ascii="Calibri" w:hAnsi="Calibri" w:cs="Calibri"/>
                <w:sz w:val="20"/>
              </w:rPr>
              <w:t>SPARC-T7-1</w:t>
            </w:r>
          </w:p>
        </w:tc>
        <w:tc>
          <w:tcPr>
            <w:tcW w:w="870" w:type="pct"/>
            <w:shd w:val="clear" w:color="auto" w:fill="EEECE1" w:themeFill="background2"/>
          </w:tcPr>
          <w:p w14:paraId="6E141B1F" w14:textId="15D3335E"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p>
        </w:tc>
        <w:tc>
          <w:tcPr>
            <w:tcW w:w="503" w:type="pct"/>
            <w:tcBorders>
              <w:top w:val="single" w:sz="8" w:space="0" w:color="FFFFFF" w:themeColor="background1"/>
              <w:bottom w:val="single" w:sz="8" w:space="0" w:color="FFFFFF" w:themeColor="background1"/>
            </w:tcBorders>
            <w:shd w:val="clear" w:color="auto" w:fill="EEECE1" w:themeFill="background2"/>
          </w:tcPr>
          <w:p w14:paraId="146178D0" w14:textId="79B2C64B"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192</w:t>
            </w:r>
          </w:p>
        </w:tc>
        <w:tc>
          <w:tcPr>
            <w:tcW w:w="595" w:type="pct"/>
            <w:tcBorders>
              <w:top w:val="single" w:sz="8" w:space="0" w:color="FFFFFF" w:themeColor="background1"/>
              <w:bottom w:val="single" w:sz="8" w:space="0" w:color="FFFFFF" w:themeColor="background1"/>
            </w:tcBorders>
            <w:shd w:val="clear" w:color="auto" w:fill="EEECE1" w:themeFill="background2"/>
          </w:tcPr>
          <w:p w14:paraId="7A648379" w14:textId="5A6E2348"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 xml:space="preserve">512 GB </w:t>
            </w:r>
          </w:p>
        </w:tc>
        <w:tc>
          <w:tcPr>
            <w:tcW w:w="598" w:type="pct"/>
            <w:tcBorders>
              <w:top w:val="single" w:sz="8" w:space="0" w:color="FFFFFF" w:themeColor="background1"/>
              <w:bottom w:val="single" w:sz="8" w:space="0" w:color="FFFFFF" w:themeColor="background1"/>
            </w:tcBorders>
            <w:shd w:val="clear" w:color="auto" w:fill="EEECE1" w:themeFill="background2"/>
          </w:tcPr>
          <w:p w14:paraId="7D14B6D5" w14:textId="4E4C5A8C"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11.3</w:t>
            </w:r>
          </w:p>
        </w:tc>
        <w:tc>
          <w:tcPr>
            <w:tcW w:w="1096" w:type="pct"/>
            <w:tcBorders>
              <w:top w:val="single" w:sz="8" w:space="0" w:color="FFFFFF" w:themeColor="background1"/>
              <w:bottom w:val="single" w:sz="8" w:space="0" w:color="FFFFFF" w:themeColor="background1"/>
            </w:tcBorders>
            <w:shd w:val="clear" w:color="auto" w:fill="EEECE1" w:themeFill="background2"/>
          </w:tcPr>
          <w:p w14:paraId="1EB70F94" w14:textId="5A98E7CE"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p>
        </w:tc>
        <w:tc>
          <w:tcPr>
            <w:tcW w:w="733" w:type="pct"/>
            <w:tcBorders>
              <w:top w:val="single" w:sz="8" w:space="0" w:color="FFFFFF" w:themeColor="background1"/>
              <w:bottom w:val="single" w:sz="8" w:space="0" w:color="FFFFFF" w:themeColor="background1"/>
            </w:tcBorders>
            <w:shd w:val="clear" w:color="auto" w:fill="EEECE1" w:themeFill="background2"/>
          </w:tcPr>
          <w:p w14:paraId="679D142D" w14:textId="7890C6BE"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Single Node</w:t>
            </w:r>
          </w:p>
        </w:tc>
      </w:tr>
      <w:tr w:rsidR="006B0B29" w:rsidRPr="00457594" w14:paraId="07EE85B3" w14:textId="101BF032" w:rsidTr="006B0B29">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604" w:type="pct"/>
            <w:shd w:val="clear" w:color="auto" w:fill="95B3D7" w:themeFill="accent1" w:themeFillTint="99"/>
          </w:tcPr>
          <w:p w14:paraId="1ACD0AFD" w14:textId="6A6A47C8" w:rsidR="002D4D99" w:rsidRPr="006B0B29" w:rsidRDefault="002D4D99" w:rsidP="000B1E1A">
            <w:pPr>
              <w:rPr>
                <w:rFonts w:asciiTheme="minorHAnsi" w:eastAsia="Batang" w:hAnsiTheme="minorHAnsi"/>
                <w:sz w:val="20"/>
                <w:lang w:val="en-GB" w:eastAsia="en-US" w:bidi="en-US"/>
              </w:rPr>
            </w:pPr>
            <w:r w:rsidRPr="006B0B29">
              <w:rPr>
                <w:rFonts w:ascii="Calibri" w:hAnsi="Calibri" w:cs="Calibri"/>
                <w:sz w:val="20"/>
              </w:rPr>
              <w:t>SPARC-T7-1</w:t>
            </w:r>
          </w:p>
        </w:tc>
        <w:tc>
          <w:tcPr>
            <w:tcW w:w="870" w:type="pct"/>
            <w:shd w:val="clear" w:color="auto" w:fill="EEECE1" w:themeFill="background2"/>
          </w:tcPr>
          <w:p w14:paraId="472B4DC6" w14:textId="62666AC6" w:rsidR="002D4D99" w:rsidRPr="006B0B29" w:rsidRDefault="002D4D99"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p>
        </w:tc>
        <w:tc>
          <w:tcPr>
            <w:tcW w:w="503" w:type="pct"/>
            <w:shd w:val="clear" w:color="auto" w:fill="EEECE1" w:themeFill="background2"/>
          </w:tcPr>
          <w:p w14:paraId="635371CE" w14:textId="544E690A" w:rsidR="002D4D99" w:rsidRPr="006B0B29" w:rsidRDefault="002D4D99"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192</w:t>
            </w:r>
          </w:p>
        </w:tc>
        <w:tc>
          <w:tcPr>
            <w:tcW w:w="595" w:type="pct"/>
            <w:shd w:val="clear" w:color="auto" w:fill="EEECE1" w:themeFill="background2"/>
          </w:tcPr>
          <w:p w14:paraId="1341D39D" w14:textId="5F207C4C" w:rsidR="002D4D99" w:rsidRPr="006B0B29" w:rsidRDefault="002D4D99"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 xml:space="preserve">247 GB </w:t>
            </w:r>
          </w:p>
        </w:tc>
        <w:tc>
          <w:tcPr>
            <w:tcW w:w="598" w:type="pct"/>
            <w:shd w:val="clear" w:color="auto" w:fill="EEECE1" w:themeFill="background2"/>
          </w:tcPr>
          <w:p w14:paraId="5F5FF777" w14:textId="7C4D5D60" w:rsidR="002D4D99" w:rsidRPr="006B0B29" w:rsidRDefault="002D4D99"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11.1</w:t>
            </w:r>
          </w:p>
        </w:tc>
        <w:tc>
          <w:tcPr>
            <w:tcW w:w="1096" w:type="pct"/>
            <w:shd w:val="clear" w:color="auto" w:fill="EEECE1" w:themeFill="background2"/>
          </w:tcPr>
          <w:p w14:paraId="7FA56A5E" w14:textId="37019F08" w:rsidR="002D4D99" w:rsidRPr="006B0B29" w:rsidRDefault="002D4D99"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p>
        </w:tc>
        <w:tc>
          <w:tcPr>
            <w:tcW w:w="733" w:type="pct"/>
            <w:shd w:val="clear" w:color="auto" w:fill="EEECE1" w:themeFill="background2"/>
          </w:tcPr>
          <w:p w14:paraId="1ADA6C95" w14:textId="1EB42616" w:rsidR="002D4D99" w:rsidRPr="006B0B29" w:rsidRDefault="002D4D99"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Multi Node</w:t>
            </w:r>
          </w:p>
        </w:tc>
      </w:tr>
      <w:tr w:rsidR="006B0B29" w:rsidRPr="00457594" w14:paraId="2C70C165" w14:textId="48844F5E" w:rsidTr="006B0B29">
        <w:trPr>
          <w:trHeight w:val="509"/>
        </w:trPr>
        <w:tc>
          <w:tcPr>
            <w:cnfStyle w:val="001000000000" w:firstRow="0" w:lastRow="0" w:firstColumn="1" w:lastColumn="0" w:oddVBand="0" w:evenVBand="0" w:oddHBand="0" w:evenHBand="0" w:firstRowFirstColumn="0" w:firstRowLastColumn="0" w:lastRowFirstColumn="0" w:lastRowLastColumn="0"/>
            <w:tcW w:w="604" w:type="pct"/>
            <w:shd w:val="clear" w:color="auto" w:fill="95B3D7" w:themeFill="accent1" w:themeFillTint="99"/>
          </w:tcPr>
          <w:p w14:paraId="648BC6B8" w14:textId="0C44ED96" w:rsidR="002D4D99" w:rsidRPr="006B0B29" w:rsidRDefault="002D4D99" w:rsidP="000B1E1A">
            <w:pPr>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 xml:space="preserve"> </w:t>
            </w:r>
            <w:r w:rsidRPr="006B0B29">
              <w:rPr>
                <w:rFonts w:ascii="Calibri" w:hAnsi="Calibri" w:cs="Calibri"/>
                <w:sz w:val="20"/>
              </w:rPr>
              <w:t>SPARC-T7-1</w:t>
            </w:r>
          </w:p>
        </w:tc>
        <w:tc>
          <w:tcPr>
            <w:tcW w:w="870" w:type="pct"/>
            <w:shd w:val="clear" w:color="auto" w:fill="EEECE1" w:themeFill="background2"/>
          </w:tcPr>
          <w:p w14:paraId="61535E81" w14:textId="0E1B0EAA"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p>
        </w:tc>
        <w:tc>
          <w:tcPr>
            <w:tcW w:w="503" w:type="pct"/>
            <w:tcBorders>
              <w:top w:val="single" w:sz="8" w:space="0" w:color="FFFFFF" w:themeColor="background1"/>
              <w:bottom w:val="single" w:sz="8" w:space="0" w:color="FFFFFF" w:themeColor="background1"/>
            </w:tcBorders>
            <w:shd w:val="clear" w:color="auto" w:fill="EEECE1" w:themeFill="background2"/>
          </w:tcPr>
          <w:p w14:paraId="565D56A6" w14:textId="0AE3458F"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64</w:t>
            </w:r>
          </w:p>
        </w:tc>
        <w:tc>
          <w:tcPr>
            <w:tcW w:w="595" w:type="pct"/>
            <w:tcBorders>
              <w:top w:val="single" w:sz="8" w:space="0" w:color="FFFFFF" w:themeColor="background1"/>
              <w:bottom w:val="single" w:sz="8" w:space="0" w:color="FFFFFF" w:themeColor="background1"/>
            </w:tcBorders>
            <w:shd w:val="clear" w:color="auto" w:fill="EEECE1" w:themeFill="background2"/>
          </w:tcPr>
          <w:p w14:paraId="55D20BB3" w14:textId="4BF02EFA"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96 GB</w:t>
            </w:r>
          </w:p>
        </w:tc>
        <w:tc>
          <w:tcPr>
            <w:tcW w:w="598" w:type="pct"/>
            <w:tcBorders>
              <w:top w:val="single" w:sz="8" w:space="0" w:color="FFFFFF" w:themeColor="background1"/>
              <w:bottom w:val="single" w:sz="8" w:space="0" w:color="FFFFFF" w:themeColor="background1"/>
            </w:tcBorders>
            <w:shd w:val="clear" w:color="auto" w:fill="EEECE1" w:themeFill="background2"/>
          </w:tcPr>
          <w:p w14:paraId="7617B35B" w14:textId="58471738"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11.3</w:t>
            </w:r>
          </w:p>
        </w:tc>
        <w:tc>
          <w:tcPr>
            <w:tcW w:w="1096" w:type="pct"/>
            <w:tcBorders>
              <w:top w:val="single" w:sz="8" w:space="0" w:color="FFFFFF" w:themeColor="background1"/>
              <w:bottom w:val="single" w:sz="8" w:space="0" w:color="FFFFFF" w:themeColor="background1"/>
            </w:tcBorders>
            <w:shd w:val="clear" w:color="auto" w:fill="EEECE1" w:themeFill="background2"/>
          </w:tcPr>
          <w:p w14:paraId="0648A864" w14:textId="543EBD89"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p>
        </w:tc>
        <w:tc>
          <w:tcPr>
            <w:tcW w:w="733" w:type="pct"/>
            <w:tcBorders>
              <w:top w:val="single" w:sz="8" w:space="0" w:color="FFFFFF" w:themeColor="background1"/>
              <w:bottom w:val="single" w:sz="8" w:space="0" w:color="FFFFFF" w:themeColor="background1"/>
            </w:tcBorders>
            <w:shd w:val="clear" w:color="auto" w:fill="EEECE1" w:themeFill="background2"/>
          </w:tcPr>
          <w:p w14:paraId="16E5AEAE" w14:textId="4EF0A1B6"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Multi Node</w:t>
            </w:r>
          </w:p>
        </w:tc>
      </w:tr>
      <w:tr w:rsidR="006B0B29" w:rsidRPr="00457594" w14:paraId="3B5F20D5" w14:textId="046B0169" w:rsidTr="006B0B29">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604" w:type="pct"/>
            <w:shd w:val="clear" w:color="auto" w:fill="95B3D7" w:themeFill="accent1" w:themeFillTint="99"/>
          </w:tcPr>
          <w:p w14:paraId="7CB81AF3" w14:textId="62E2E0E2" w:rsidR="002D4D99" w:rsidRPr="006B0B29" w:rsidRDefault="002D4D99" w:rsidP="000B1E1A">
            <w:pPr>
              <w:rPr>
                <w:rFonts w:asciiTheme="minorHAnsi" w:eastAsia="Batang" w:hAnsiTheme="minorHAnsi"/>
                <w:sz w:val="20"/>
                <w:lang w:val="en-GB" w:eastAsia="en-US" w:bidi="en-US"/>
              </w:rPr>
            </w:pPr>
            <w:r w:rsidRPr="006B0B29">
              <w:rPr>
                <w:rFonts w:ascii="Calibri" w:hAnsi="Calibri" w:cs="Calibri"/>
                <w:sz w:val="20"/>
              </w:rPr>
              <w:t>SPARC-T7-1</w:t>
            </w:r>
          </w:p>
        </w:tc>
        <w:tc>
          <w:tcPr>
            <w:tcW w:w="870" w:type="pct"/>
            <w:shd w:val="clear" w:color="auto" w:fill="EEECE1" w:themeFill="background2"/>
          </w:tcPr>
          <w:p w14:paraId="3DEEE59F" w14:textId="3F0E5657" w:rsidR="002D4D99" w:rsidRPr="006B0B29" w:rsidRDefault="002D4D99"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p>
        </w:tc>
        <w:tc>
          <w:tcPr>
            <w:tcW w:w="503" w:type="pct"/>
            <w:shd w:val="clear" w:color="auto" w:fill="EEECE1" w:themeFill="background2"/>
          </w:tcPr>
          <w:p w14:paraId="10EBDCA8" w14:textId="32012A37" w:rsidR="002D4D99" w:rsidRPr="006B0B29" w:rsidRDefault="002D4D99"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32</w:t>
            </w:r>
          </w:p>
        </w:tc>
        <w:tc>
          <w:tcPr>
            <w:tcW w:w="595" w:type="pct"/>
            <w:shd w:val="clear" w:color="auto" w:fill="EEECE1" w:themeFill="background2"/>
          </w:tcPr>
          <w:p w14:paraId="437CCEFB" w14:textId="71BD6069" w:rsidR="002D4D99" w:rsidRPr="006B0B29" w:rsidRDefault="002D4D99"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 xml:space="preserve">64 GB </w:t>
            </w:r>
          </w:p>
        </w:tc>
        <w:tc>
          <w:tcPr>
            <w:tcW w:w="598" w:type="pct"/>
            <w:shd w:val="clear" w:color="auto" w:fill="EEECE1" w:themeFill="background2"/>
          </w:tcPr>
          <w:p w14:paraId="261D44A2" w14:textId="09289395" w:rsidR="002D4D99" w:rsidRPr="006B0B29" w:rsidRDefault="002D4D99"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10.9</w:t>
            </w:r>
          </w:p>
        </w:tc>
        <w:tc>
          <w:tcPr>
            <w:tcW w:w="1096" w:type="pct"/>
            <w:shd w:val="clear" w:color="auto" w:fill="EEECE1" w:themeFill="background2"/>
          </w:tcPr>
          <w:p w14:paraId="4BDEBF56" w14:textId="05FA237D" w:rsidR="002D4D99" w:rsidRPr="006B0B29" w:rsidRDefault="002D4D99"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p>
        </w:tc>
        <w:tc>
          <w:tcPr>
            <w:tcW w:w="733" w:type="pct"/>
            <w:shd w:val="clear" w:color="auto" w:fill="EEECE1" w:themeFill="background2"/>
          </w:tcPr>
          <w:p w14:paraId="1821D577" w14:textId="79815442" w:rsidR="002D4D99" w:rsidRPr="006B0B29" w:rsidRDefault="002D4D99" w:rsidP="000B1E1A">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Single Node</w:t>
            </w:r>
          </w:p>
        </w:tc>
      </w:tr>
      <w:tr w:rsidR="006B0B29" w:rsidRPr="00457594" w14:paraId="69C10B5B" w14:textId="6506F22C" w:rsidTr="006B0B29">
        <w:trPr>
          <w:trHeight w:val="446"/>
        </w:trPr>
        <w:tc>
          <w:tcPr>
            <w:cnfStyle w:val="001000000000" w:firstRow="0" w:lastRow="0" w:firstColumn="1" w:lastColumn="0" w:oddVBand="0" w:evenVBand="0" w:oddHBand="0" w:evenHBand="0" w:firstRowFirstColumn="0" w:firstRowLastColumn="0" w:lastRowFirstColumn="0" w:lastRowLastColumn="0"/>
            <w:tcW w:w="604" w:type="pct"/>
            <w:tcBorders>
              <w:bottom w:val="single" w:sz="8" w:space="0" w:color="FFFFFF" w:themeColor="background1"/>
            </w:tcBorders>
            <w:shd w:val="clear" w:color="auto" w:fill="95B3D7" w:themeFill="accent1" w:themeFillTint="99"/>
          </w:tcPr>
          <w:p w14:paraId="4B7B5602" w14:textId="4526BFFB" w:rsidR="002D4D99" w:rsidRPr="006B0B29" w:rsidRDefault="002D4D99" w:rsidP="000B1E1A">
            <w:pPr>
              <w:rPr>
                <w:rFonts w:asciiTheme="minorHAnsi" w:eastAsia="Batang" w:hAnsiTheme="minorHAnsi"/>
                <w:sz w:val="20"/>
                <w:lang w:val="en-GB" w:eastAsia="en-US" w:bidi="en-US"/>
              </w:rPr>
            </w:pPr>
            <w:r w:rsidRPr="006B0B29">
              <w:rPr>
                <w:rFonts w:ascii="Calibri" w:hAnsi="Calibri" w:cs="Calibri"/>
                <w:sz w:val="20"/>
              </w:rPr>
              <w:t>SPARC-T7-1</w:t>
            </w:r>
          </w:p>
        </w:tc>
        <w:tc>
          <w:tcPr>
            <w:tcW w:w="870" w:type="pct"/>
            <w:tcBorders>
              <w:bottom w:val="single" w:sz="8" w:space="0" w:color="FFFFFF" w:themeColor="background1"/>
            </w:tcBorders>
            <w:shd w:val="clear" w:color="auto" w:fill="EEECE1" w:themeFill="background2"/>
          </w:tcPr>
          <w:p w14:paraId="559F6145" w14:textId="2413257E"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p>
        </w:tc>
        <w:tc>
          <w:tcPr>
            <w:tcW w:w="503" w:type="pct"/>
            <w:tcBorders>
              <w:top w:val="single" w:sz="8" w:space="0" w:color="FFFFFF" w:themeColor="background1"/>
              <w:bottom w:val="single" w:sz="8" w:space="0" w:color="FFFFFF" w:themeColor="background1"/>
            </w:tcBorders>
            <w:shd w:val="clear" w:color="auto" w:fill="EEECE1" w:themeFill="background2"/>
          </w:tcPr>
          <w:p w14:paraId="5E636609" w14:textId="58807141"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64</w:t>
            </w:r>
          </w:p>
        </w:tc>
        <w:tc>
          <w:tcPr>
            <w:tcW w:w="595" w:type="pct"/>
            <w:tcBorders>
              <w:top w:val="single" w:sz="8" w:space="0" w:color="FFFFFF" w:themeColor="background1"/>
              <w:bottom w:val="single" w:sz="8" w:space="0" w:color="FFFFFF" w:themeColor="background1"/>
            </w:tcBorders>
            <w:shd w:val="clear" w:color="auto" w:fill="EEECE1" w:themeFill="background2"/>
          </w:tcPr>
          <w:p w14:paraId="264E5C89" w14:textId="5285BC47"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 xml:space="preserve">64 GB </w:t>
            </w:r>
          </w:p>
        </w:tc>
        <w:tc>
          <w:tcPr>
            <w:tcW w:w="598" w:type="pct"/>
            <w:tcBorders>
              <w:top w:val="single" w:sz="8" w:space="0" w:color="FFFFFF" w:themeColor="background1"/>
              <w:bottom w:val="single" w:sz="8" w:space="0" w:color="FFFFFF" w:themeColor="background1"/>
            </w:tcBorders>
            <w:shd w:val="clear" w:color="auto" w:fill="EEECE1" w:themeFill="background2"/>
          </w:tcPr>
          <w:p w14:paraId="2740B183" w14:textId="6F94DEAF"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11.3</w:t>
            </w:r>
          </w:p>
        </w:tc>
        <w:tc>
          <w:tcPr>
            <w:tcW w:w="1096" w:type="pct"/>
            <w:tcBorders>
              <w:top w:val="single" w:sz="8" w:space="0" w:color="FFFFFF" w:themeColor="background1"/>
              <w:bottom w:val="single" w:sz="8" w:space="0" w:color="FFFFFF" w:themeColor="background1"/>
            </w:tcBorders>
            <w:shd w:val="clear" w:color="auto" w:fill="EEECE1" w:themeFill="background2"/>
          </w:tcPr>
          <w:p w14:paraId="77E6BBD6" w14:textId="68302968"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p>
        </w:tc>
        <w:tc>
          <w:tcPr>
            <w:tcW w:w="733" w:type="pct"/>
            <w:tcBorders>
              <w:top w:val="single" w:sz="8" w:space="0" w:color="FFFFFF" w:themeColor="background1"/>
              <w:bottom w:val="single" w:sz="8" w:space="0" w:color="FFFFFF" w:themeColor="background1"/>
            </w:tcBorders>
            <w:shd w:val="clear" w:color="auto" w:fill="EEECE1" w:themeFill="background2"/>
          </w:tcPr>
          <w:p w14:paraId="568567D0" w14:textId="6AC66207" w:rsidR="002D4D99" w:rsidRPr="006B0B29" w:rsidRDefault="002D4D99" w:rsidP="000B1E1A">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lang w:val="en-GB" w:eastAsia="en-US" w:bidi="en-US"/>
              </w:rPr>
            </w:pPr>
            <w:r w:rsidRPr="006B0B29">
              <w:rPr>
                <w:rFonts w:asciiTheme="minorHAnsi" w:eastAsia="Batang" w:hAnsiTheme="minorHAnsi"/>
                <w:sz w:val="20"/>
                <w:lang w:val="en-GB" w:eastAsia="en-US" w:bidi="en-US"/>
              </w:rPr>
              <w:t xml:space="preserve">Single </w:t>
            </w:r>
            <w:r w:rsidR="00B46D03" w:rsidRPr="006B0B29">
              <w:rPr>
                <w:rFonts w:asciiTheme="minorHAnsi" w:eastAsia="Batang" w:hAnsiTheme="minorHAnsi"/>
                <w:sz w:val="20"/>
                <w:lang w:val="en-GB" w:eastAsia="en-US" w:bidi="en-US"/>
              </w:rPr>
              <w:t>Node</w:t>
            </w:r>
          </w:p>
        </w:tc>
      </w:tr>
    </w:tbl>
    <w:p w14:paraId="7C1E0370" w14:textId="77777777" w:rsidR="008F2C7D" w:rsidRPr="00457594" w:rsidRDefault="008F2C7D" w:rsidP="008F2C7D">
      <w:pPr>
        <w:rPr>
          <w:rFonts w:asciiTheme="minorHAnsi" w:hAnsiTheme="minorHAnsi"/>
          <w:sz w:val="22"/>
          <w:szCs w:val="22"/>
        </w:rPr>
      </w:pPr>
    </w:p>
    <w:p w14:paraId="2676D21B" w14:textId="77777777" w:rsidR="00FD3B16" w:rsidRPr="00457594" w:rsidRDefault="00FD3B16">
      <w:pPr>
        <w:suppressAutoHyphens w:val="0"/>
        <w:overflowPunct/>
        <w:autoSpaceDE/>
        <w:jc w:val="left"/>
        <w:textAlignment w:val="auto"/>
        <w:rPr>
          <w:rFonts w:asciiTheme="minorHAnsi" w:hAnsiTheme="minorHAnsi"/>
          <w:b/>
          <w:smallCaps/>
          <w:sz w:val="22"/>
          <w:szCs w:val="22"/>
        </w:rPr>
      </w:pPr>
      <w:r w:rsidRPr="00457594">
        <w:rPr>
          <w:rFonts w:asciiTheme="minorHAnsi" w:hAnsiTheme="minorHAnsi"/>
          <w:szCs w:val="22"/>
        </w:rPr>
        <w:br w:type="page"/>
      </w:r>
    </w:p>
    <w:p w14:paraId="5B28FBBF" w14:textId="77777777" w:rsidR="00D71103" w:rsidRPr="00457594" w:rsidRDefault="00D71103" w:rsidP="00DE36DE">
      <w:pPr>
        <w:pStyle w:val="Heading1"/>
        <w:numPr>
          <w:ilvl w:val="0"/>
          <w:numId w:val="20"/>
        </w:numPr>
        <w:tabs>
          <w:tab w:val="left" w:pos="360"/>
        </w:tabs>
        <w:rPr>
          <w:rFonts w:asciiTheme="minorHAnsi" w:hAnsiTheme="minorHAnsi"/>
          <w:szCs w:val="22"/>
        </w:rPr>
      </w:pPr>
      <w:bookmarkStart w:id="9" w:name="_Toc532312511"/>
      <w:r w:rsidRPr="00457594">
        <w:rPr>
          <w:rFonts w:asciiTheme="minorHAnsi" w:hAnsiTheme="minorHAnsi"/>
          <w:szCs w:val="22"/>
        </w:rPr>
        <w:lastRenderedPageBreak/>
        <w:t>Site Practices</w:t>
      </w:r>
      <w:bookmarkEnd w:id="9"/>
    </w:p>
    <w:p w14:paraId="4E4EA2C1" w14:textId="77777777" w:rsidR="00D71103" w:rsidRPr="00457594" w:rsidRDefault="00D71103" w:rsidP="00D71103">
      <w:pPr>
        <w:rPr>
          <w:rFonts w:asciiTheme="minorHAnsi" w:eastAsia="Batang" w:hAnsiTheme="minorHAnsi"/>
          <w:sz w:val="22"/>
          <w:szCs w:val="22"/>
        </w:rPr>
      </w:pPr>
    </w:p>
    <w:tbl>
      <w:tblPr>
        <w:tblStyle w:val="MediumGrid3-Accent5"/>
        <w:tblW w:w="9396" w:type="dxa"/>
        <w:tblLayout w:type="fixed"/>
        <w:tblLook w:val="04A0" w:firstRow="1" w:lastRow="0" w:firstColumn="1" w:lastColumn="0" w:noHBand="0" w:noVBand="1"/>
      </w:tblPr>
      <w:tblGrid>
        <w:gridCol w:w="1638"/>
        <w:gridCol w:w="1800"/>
        <w:gridCol w:w="2520"/>
        <w:gridCol w:w="1694"/>
        <w:gridCol w:w="1744"/>
      </w:tblGrid>
      <w:tr w:rsidR="00BD2A21" w:rsidRPr="00457594" w14:paraId="3F67CAA2" w14:textId="77777777" w:rsidTr="00D5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shd w:val="clear" w:color="auto" w:fill="4F81BD" w:themeFill="accent1"/>
          </w:tcPr>
          <w:p w14:paraId="39C6B42F" w14:textId="77777777" w:rsidR="00BD2A21" w:rsidRPr="00457594" w:rsidRDefault="00BD2A21" w:rsidP="00D71103">
            <w:pPr>
              <w:rPr>
                <w:rFonts w:asciiTheme="minorHAnsi" w:eastAsia="Batang" w:hAnsiTheme="minorHAnsi"/>
                <w:sz w:val="22"/>
                <w:szCs w:val="22"/>
              </w:rPr>
            </w:pPr>
            <w:r w:rsidRPr="00457594">
              <w:rPr>
                <w:rFonts w:asciiTheme="minorHAnsi" w:eastAsia="Batang" w:hAnsiTheme="minorHAnsi"/>
                <w:sz w:val="22"/>
                <w:szCs w:val="22"/>
              </w:rPr>
              <w:t>Activity Name</w:t>
            </w:r>
          </w:p>
        </w:tc>
        <w:tc>
          <w:tcPr>
            <w:tcW w:w="1800" w:type="dxa"/>
            <w:shd w:val="clear" w:color="auto" w:fill="4F81BD" w:themeFill="accent1"/>
          </w:tcPr>
          <w:p w14:paraId="16FB4266" w14:textId="77777777" w:rsidR="00BD2A21" w:rsidRPr="00457594" w:rsidRDefault="00BD2A21" w:rsidP="00D71103">
            <w:pPr>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sz w:val="22"/>
                <w:szCs w:val="22"/>
              </w:rPr>
            </w:pPr>
            <w:r w:rsidRPr="00457594">
              <w:rPr>
                <w:rFonts w:asciiTheme="minorHAnsi" w:eastAsia="Batang" w:hAnsiTheme="minorHAnsi"/>
                <w:sz w:val="22"/>
                <w:szCs w:val="22"/>
              </w:rPr>
              <w:t xml:space="preserve">Instance </w:t>
            </w:r>
            <w:r w:rsidR="00B37485">
              <w:rPr>
                <w:rFonts w:asciiTheme="minorHAnsi" w:eastAsia="Batang" w:hAnsiTheme="minorHAnsi"/>
                <w:sz w:val="22"/>
                <w:szCs w:val="22"/>
              </w:rPr>
              <w:t xml:space="preserve">/Server </w:t>
            </w:r>
            <w:r w:rsidRPr="00457594">
              <w:rPr>
                <w:rFonts w:asciiTheme="minorHAnsi" w:eastAsia="Batang" w:hAnsiTheme="minorHAnsi"/>
                <w:sz w:val="22"/>
                <w:szCs w:val="22"/>
              </w:rPr>
              <w:t>Name</w:t>
            </w:r>
          </w:p>
        </w:tc>
        <w:tc>
          <w:tcPr>
            <w:tcW w:w="2520" w:type="dxa"/>
            <w:shd w:val="clear" w:color="auto" w:fill="4F81BD" w:themeFill="accent1"/>
          </w:tcPr>
          <w:p w14:paraId="402EF5EE" w14:textId="77777777" w:rsidR="00BD2A21" w:rsidRPr="00457594" w:rsidRDefault="00BD2A21" w:rsidP="00D71103">
            <w:pPr>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sz w:val="22"/>
                <w:szCs w:val="22"/>
              </w:rPr>
            </w:pPr>
            <w:r w:rsidRPr="00457594">
              <w:rPr>
                <w:rFonts w:asciiTheme="minorHAnsi" w:eastAsia="Batang" w:hAnsiTheme="minorHAnsi"/>
                <w:sz w:val="22"/>
                <w:szCs w:val="22"/>
              </w:rPr>
              <w:t>Script</w:t>
            </w:r>
          </w:p>
        </w:tc>
        <w:tc>
          <w:tcPr>
            <w:tcW w:w="1694" w:type="dxa"/>
            <w:shd w:val="clear" w:color="auto" w:fill="4F81BD" w:themeFill="accent1"/>
          </w:tcPr>
          <w:p w14:paraId="649D921C" w14:textId="77777777" w:rsidR="00BD2A21" w:rsidRPr="00457594" w:rsidRDefault="00BD2A21" w:rsidP="00D71103">
            <w:pPr>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sz w:val="22"/>
                <w:szCs w:val="22"/>
              </w:rPr>
            </w:pPr>
            <w:r w:rsidRPr="00457594">
              <w:rPr>
                <w:rFonts w:asciiTheme="minorHAnsi" w:eastAsia="Batang" w:hAnsiTheme="minorHAnsi"/>
                <w:sz w:val="22"/>
                <w:szCs w:val="22"/>
              </w:rPr>
              <w:t>Frequency</w:t>
            </w:r>
          </w:p>
        </w:tc>
        <w:tc>
          <w:tcPr>
            <w:tcW w:w="1744" w:type="dxa"/>
            <w:shd w:val="clear" w:color="auto" w:fill="4F81BD" w:themeFill="accent1"/>
          </w:tcPr>
          <w:p w14:paraId="0BFB3689" w14:textId="77777777" w:rsidR="00BD2A21" w:rsidRPr="00457594" w:rsidRDefault="00BD2A21" w:rsidP="00D71103">
            <w:pPr>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sz w:val="22"/>
                <w:szCs w:val="22"/>
              </w:rPr>
            </w:pPr>
            <w:r w:rsidRPr="00457594">
              <w:rPr>
                <w:rFonts w:asciiTheme="minorHAnsi" w:eastAsia="Batang" w:hAnsiTheme="minorHAnsi"/>
                <w:sz w:val="22"/>
                <w:szCs w:val="22"/>
              </w:rPr>
              <w:t>Schedule</w:t>
            </w:r>
          </w:p>
        </w:tc>
      </w:tr>
      <w:tr w:rsidR="00D5449E" w:rsidRPr="00457594" w14:paraId="0E671148" w14:textId="77777777" w:rsidTr="00D54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24" w:space="0" w:color="FFFFFF" w:themeColor="background1"/>
            </w:tcBorders>
            <w:shd w:val="clear" w:color="auto" w:fill="95B3D7" w:themeFill="accent1" w:themeFillTint="99"/>
          </w:tcPr>
          <w:p w14:paraId="404B1115" w14:textId="77777777" w:rsidR="00D5449E" w:rsidRPr="006B0B29" w:rsidRDefault="00D5449E" w:rsidP="00B46D03">
            <w:pPr>
              <w:jc w:val="center"/>
              <w:rPr>
                <w:rFonts w:asciiTheme="minorHAnsi" w:eastAsia="Batang" w:hAnsiTheme="minorHAnsi"/>
                <w:b w:val="0"/>
                <w:bCs w:val="0"/>
                <w:sz w:val="20"/>
              </w:rPr>
            </w:pPr>
            <w:r w:rsidRPr="006B0B29">
              <w:rPr>
                <w:rFonts w:asciiTheme="minorHAnsi" w:eastAsia="Batang" w:hAnsiTheme="minorHAnsi"/>
                <w:sz w:val="20"/>
              </w:rPr>
              <w:t>Purge Logs &amp; Trace Files</w:t>
            </w:r>
          </w:p>
          <w:p w14:paraId="0BD590C8" w14:textId="1ADB2C52" w:rsidR="00D5449E" w:rsidRPr="006B0B29" w:rsidRDefault="00D5449E" w:rsidP="00D71103">
            <w:pPr>
              <w:rPr>
                <w:rFonts w:asciiTheme="minorHAnsi" w:eastAsia="Batang" w:hAnsiTheme="minorHAnsi"/>
                <w:sz w:val="20"/>
              </w:rPr>
            </w:pPr>
            <w:r w:rsidRPr="006B0B29">
              <w:rPr>
                <w:rFonts w:asciiTheme="minorHAnsi" w:eastAsia="Batang" w:hAnsiTheme="minorHAnsi"/>
                <w:sz w:val="20"/>
              </w:rPr>
              <w:t>DR Sync Check</w:t>
            </w:r>
          </w:p>
        </w:tc>
        <w:tc>
          <w:tcPr>
            <w:tcW w:w="1800" w:type="dxa"/>
            <w:tcBorders>
              <w:top w:val="single" w:sz="24" w:space="0" w:color="FFFFFF" w:themeColor="background1"/>
            </w:tcBorders>
            <w:shd w:val="clear" w:color="auto" w:fill="EEECE1" w:themeFill="background2"/>
          </w:tcPr>
          <w:p w14:paraId="1B1FF9A9" w14:textId="214B1969" w:rsidR="00D5449E" w:rsidRPr="006B0B29" w:rsidRDefault="00D5449E" w:rsidP="00D71103">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rPr>
            </w:pPr>
            <w:bookmarkStart w:id="10" w:name="OLE_LINK205"/>
            <w:bookmarkStart w:id="11" w:name="OLE_LINK206"/>
            <w:r w:rsidRPr="006B0B29">
              <w:rPr>
                <w:rFonts w:asciiTheme="minorHAnsi" w:eastAsia="Batang" w:hAnsiTheme="minorHAnsi"/>
                <w:sz w:val="20"/>
              </w:rPr>
              <w:t>C2PC101</w:t>
            </w:r>
            <w:bookmarkEnd w:id="10"/>
            <w:bookmarkEnd w:id="11"/>
          </w:p>
        </w:tc>
        <w:tc>
          <w:tcPr>
            <w:tcW w:w="2520" w:type="dxa"/>
            <w:tcBorders>
              <w:top w:val="single" w:sz="24" w:space="0" w:color="FFFFFF" w:themeColor="background1"/>
            </w:tcBorders>
            <w:shd w:val="clear" w:color="auto" w:fill="EEECE1" w:themeFill="background2"/>
          </w:tcPr>
          <w:p w14:paraId="34B99A4B" w14:textId="591AA2E4" w:rsidR="00D5449E" w:rsidRPr="006B0B29" w:rsidRDefault="00D5449E" w:rsidP="00D71103">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rPr>
            </w:pPr>
            <w:r w:rsidRPr="006B0B29">
              <w:rPr>
                <w:rFonts w:asciiTheme="minorHAnsi" w:eastAsia="Batang" w:hAnsiTheme="minorHAnsi"/>
                <w:sz w:val="20"/>
              </w:rPr>
              <w:t>/oracle/clover/delete_trace.sh</w:t>
            </w:r>
          </w:p>
        </w:tc>
        <w:tc>
          <w:tcPr>
            <w:tcW w:w="1694" w:type="dxa"/>
            <w:tcBorders>
              <w:top w:val="single" w:sz="24" w:space="0" w:color="FFFFFF" w:themeColor="background1"/>
            </w:tcBorders>
            <w:shd w:val="clear" w:color="auto" w:fill="EEECE1" w:themeFill="background2"/>
          </w:tcPr>
          <w:p w14:paraId="4F60F72D" w14:textId="6DE7E52F" w:rsidR="00D5449E" w:rsidRPr="006B0B29" w:rsidRDefault="00D5449E" w:rsidP="00D71103">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rPr>
            </w:pPr>
            <w:r w:rsidRPr="006B0B29">
              <w:rPr>
                <w:rFonts w:asciiTheme="minorHAnsi" w:eastAsia="Batang" w:hAnsiTheme="minorHAnsi"/>
                <w:sz w:val="20"/>
              </w:rPr>
              <w:t>One in Week</w:t>
            </w:r>
          </w:p>
        </w:tc>
        <w:tc>
          <w:tcPr>
            <w:tcW w:w="1744" w:type="dxa"/>
            <w:tcBorders>
              <w:top w:val="single" w:sz="24" w:space="0" w:color="FFFFFF" w:themeColor="background1"/>
            </w:tcBorders>
            <w:shd w:val="clear" w:color="auto" w:fill="EEECE1" w:themeFill="background2"/>
          </w:tcPr>
          <w:p w14:paraId="55F76192" w14:textId="74502C8A" w:rsidR="00D5449E" w:rsidRPr="006B0B29" w:rsidRDefault="00D5449E" w:rsidP="00D71103">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rPr>
            </w:pPr>
            <w:r w:rsidRPr="006B0B29">
              <w:rPr>
                <w:rFonts w:asciiTheme="minorHAnsi" w:eastAsia="Batang" w:hAnsiTheme="minorHAnsi"/>
                <w:sz w:val="20"/>
              </w:rPr>
              <w:t>7:30 PM</w:t>
            </w:r>
          </w:p>
        </w:tc>
      </w:tr>
      <w:tr w:rsidR="00D5449E" w:rsidRPr="00457594" w14:paraId="4DA78194" w14:textId="77777777" w:rsidTr="00D5449E">
        <w:trPr>
          <w:trHeight w:val="671"/>
        </w:trPr>
        <w:tc>
          <w:tcPr>
            <w:cnfStyle w:val="001000000000" w:firstRow="0" w:lastRow="0" w:firstColumn="1" w:lastColumn="0" w:oddVBand="0" w:evenVBand="0" w:oddHBand="0" w:evenHBand="0" w:firstRowFirstColumn="0" w:firstRowLastColumn="0" w:lastRowFirstColumn="0" w:lastRowLastColumn="0"/>
            <w:tcW w:w="1638" w:type="dxa"/>
            <w:vMerge/>
            <w:tcBorders>
              <w:bottom w:val="single" w:sz="6" w:space="0" w:color="FFFFFF" w:themeColor="background1"/>
            </w:tcBorders>
            <w:shd w:val="clear" w:color="auto" w:fill="95B3D7" w:themeFill="accent1" w:themeFillTint="99"/>
          </w:tcPr>
          <w:p w14:paraId="230EB892" w14:textId="34411839" w:rsidR="00D5449E" w:rsidRPr="006B0B29" w:rsidRDefault="00D5449E" w:rsidP="00D71103">
            <w:pPr>
              <w:rPr>
                <w:rFonts w:asciiTheme="minorHAnsi" w:eastAsia="Batang" w:hAnsiTheme="minorHAnsi"/>
                <w:sz w:val="20"/>
              </w:rPr>
            </w:pPr>
          </w:p>
        </w:tc>
        <w:tc>
          <w:tcPr>
            <w:tcW w:w="1800" w:type="dxa"/>
            <w:tcBorders>
              <w:top w:val="single" w:sz="8" w:space="0" w:color="FFFFFF" w:themeColor="background1"/>
              <w:bottom w:val="single" w:sz="8" w:space="0" w:color="FFFFFF" w:themeColor="background1"/>
            </w:tcBorders>
            <w:shd w:val="clear" w:color="auto" w:fill="EEECE1" w:themeFill="background2"/>
          </w:tcPr>
          <w:p w14:paraId="15531940" w14:textId="595F6CAA" w:rsidR="00D5449E" w:rsidRPr="006B0B29" w:rsidRDefault="00943E68" w:rsidP="00423D00">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rPr>
            </w:pPr>
            <w:r>
              <w:rPr>
                <w:rFonts w:asciiTheme="minorHAnsi" w:eastAsia="Batang" w:hAnsiTheme="minorHAnsi"/>
                <w:sz w:val="20"/>
              </w:rPr>
              <w:t>(Project name)</w:t>
            </w:r>
          </w:p>
          <w:p w14:paraId="2FFC5935" w14:textId="77777777" w:rsidR="00D5449E" w:rsidRPr="006B0B29" w:rsidRDefault="00D5449E" w:rsidP="00423D00">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rPr>
            </w:pPr>
            <w:r w:rsidRPr="006B0B29">
              <w:rPr>
                <w:rFonts w:asciiTheme="minorHAnsi" w:eastAsia="Batang" w:hAnsiTheme="minorHAnsi"/>
                <w:sz w:val="20"/>
              </w:rPr>
              <w:t>SMART</w:t>
            </w:r>
          </w:p>
          <w:p w14:paraId="7EF71F7D" w14:textId="77777777" w:rsidR="00D5449E" w:rsidRPr="006B0B29" w:rsidRDefault="00D5449E" w:rsidP="00423D00">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rPr>
            </w:pPr>
            <w:r w:rsidRPr="006B0B29">
              <w:rPr>
                <w:rFonts w:asciiTheme="minorHAnsi" w:eastAsia="Batang" w:hAnsiTheme="minorHAnsi"/>
                <w:sz w:val="20"/>
              </w:rPr>
              <w:t>SAFIRE</w:t>
            </w:r>
          </w:p>
          <w:p w14:paraId="69800B6C" w14:textId="77777777" w:rsidR="00D5449E" w:rsidRPr="006B0B29" w:rsidRDefault="00D5449E" w:rsidP="00423D00">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rPr>
            </w:pPr>
            <w:r w:rsidRPr="006B0B29">
              <w:rPr>
                <w:rFonts w:asciiTheme="minorHAnsi" w:eastAsia="Batang" w:hAnsiTheme="minorHAnsi"/>
                <w:sz w:val="20"/>
              </w:rPr>
              <w:t>C2PC</w:t>
            </w:r>
          </w:p>
          <w:p w14:paraId="06CB8279" w14:textId="70432897" w:rsidR="00D5449E" w:rsidRPr="006B0B29" w:rsidRDefault="00D5449E" w:rsidP="00D71103">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rPr>
            </w:pPr>
            <w:r w:rsidRPr="006B0B29">
              <w:rPr>
                <w:rFonts w:asciiTheme="minorHAnsi" w:eastAsia="Batang" w:hAnsiTheme="minorHAnsi"/>
                <w:sz w:val="20"/>
              </w:rPr>
              <w:t>WEBDB</w:t>
            </w:r>
          </w:p>
        </w:tc>
        <w:tc>
          <w:tcPr>
            <w:tcW w:w="2520" w:type="dxa"/>
            <w:tcBorders>
              <w:top w:val="single" w:sz="8" w:space="0" w:color="FFFFFF" w:themeColor="background1"/>
              <w:bottom w:val="single" w:sz="8" w:space="0" w:color="FFFFFF" w:themeColor="background1"/>
            </w:tcBorders>
            <w:shd w:val="clear" w:color="auto" w:fill="EEECE1" w:themeFill="background2"/>
          </w:tcPr>
          <w:p w14:paraId="48590FBB" w14:textId="42CFCF89" w:rsidR="00D5449E" w:rsidRPr="006B0B29" w:rsidRDefault="00D5449E" w:rsidP="006B0B29">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rPr>
            </w:pPr>
            <w:r>
              <w:rPr>
                <w:rFonts w:asciiTheme="minorHAnsi" w:eastAsia="Batang" w:hAnsiTheme="minorHAnsi"/>
                <w:sz w:val="20"/>
              </w:rPr>
              <w:t>Manually</w:t>
            </w:r>
          </w:p>
        </w:tc>
        <w:tc>
          <w:tcPr>
            <w:tcW w:w="1694" w:type="dxa"/>
            <w:tcBorders>
              <w:top w:val="single" w:sz="8" w:space="0" w:color="FFFFFF" w:themeColor="background1"/>
              <w:bottom w:val="single" w:sz="8" w:space="0" w:color="FFFFFF" w:themeColor="background1"/>
            </w:tcBorders>
            <w:shd w:val="clear" w:color="auto" w:fill="EEECE1" w:themeFill="background2"/>
          </w:tcPr>
          <w:p w14:paraId="1BBD667B" w14:textId="4FF86F57" w:rsidR="00D5449E" w:rsidRPr="006B0B29" w:rsidRDefault="00D5449E" w:rsidP="00D71103">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rPr>
            </w:pPr>
            <w:r w:rsidRPr="006B0B29">
              <w:rPr>
                <w:rFonts w:asciiTheme="minorHAnsi" w:eastAsia="Batang" w:hAnsiTheme="minorHAnsi"/>
                <w:sz w:val="20"/>
              </w:rPr>
              <w:t>Daily Twice</w:t>
            </w:r>
          </w:p>
        </w:tc>
        <w:tc>
          <w:tcPr>
            <w:tcW w:w="1744" w:type="dxa"/>
            <w:tcBorders>
              <w:top w:val="single" w:sz="8" w:space="0" w:color="FFFFFF" w:themeColor="background1"/>
              <w:bottom w:val="single" w:sz="8" w:space="0" w:color="FFFFFF" w:themeColor="background1"/>
            </w:tcBorders>
            <w:shd w:val="clear" w:color="auto" w:fill="EEECE1" w:themeFill="background2"/>
          </w:tcPr>
          <w:p w14:paraId="4C114597" w14:textId="465C4F2E" w:rsidR="00D5449E" w:rsidRPr="006B0B29" w:rsidRDefault="00D5449E" w:rsidP="00D71103">
            <w:pPr>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sz w:val="20"/>
              </w:rPr>
            </w:pPr>
            <w:r>
              <w:rPr>
                <w:rFonts w:asciiTheme="minorHAnsi" w:eastAsia="Batang" w:hAnsiTheme="minorHAnsi"/>
                <w:sz w:val="20"/>
              </w:rPr>
              <w:t>Morning-Evening</w:t>
            </w:r>
          </w:p>
        </w:tc>
      </w:tr>
      <w:tr w:rsidR="00D5449E" w:rsidRPr="00457594" w14:paraId="7C4D1ACC" w14:textId="77777777" w:rsidTr="00D5449E">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1638" w:type="dxa"/>
            <w:tcBorders>
              <w:top w:val="single" w:sz="6" w:space="0" w:color="FFFFFF" w:themeColor="background1"/>
              <w:right w:val="single" w:sz="8" w:space="0" w:color="FFFFFF" w:themeColor="background1"/>
            </w:tcBorders>
            <w:shd w:val="clear" w:color="auto" w:fill="95B3D7" w:themeFill="accent1" w:themeFillTint="99"/>
          </w:tcPr>
          <w:p w14:paraId="4EF51E8D" w14:textId="64BA3B4F" w:rsidR="00D5449E" w:rsidRPr="006B0B29" w:rsidRDefault="00D5449E" w:rsidP="00D5449E">
            <w:pPr>
              <w:rPr>
                <w:rFonts w:asciiTheme="minorHAnsi" w:eastAsia="Batang" w:hAnsiTheme="minorHAnsi"/>
                <w:sz w:val="20"/>
              </w:rPr>
            </w:pPr>
            <w:r>
              <w:rPr>
                <w:rFonts w:asciiTheme="minorHAnsi" w:eastAsia="Batang" w:hAnsiTheme="minorHAnsi"/>
                <w:sz w:val="20"/>
              </w:rPr>
              <w:t xml:space="preserve">Monitoring of the tablespaces </w:t>
            </w:r>
          </w:p>
        </w:tc>
        <w:tc>
          <w:tcPr>
            <w:tcW w:w="1800" w:type="dxa"/>
            <w:shd w:val="clear" w:color="auto" w:fill="EEECE1" w:themeFill="background2"/>
          </w:tcPr>
          <w:p w14:paraId="0C79EFAE" w14:textId="5CBC7C01" w:rsidR="00943E68" w:rsidRPr="006B0B29" w:rsidRDefault="00943E68" w:rsidP="00943E68">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rPr>
            </w:pPr>
            <w:r>
              <w:rPr>
                <w:rFonts w:asciiTheme="minorHAnsi" w:eastAsia="Batang" w:hAnsiTheme="minorHAnsi"/>
                <w:sz w:val="20"/>
              </w:rPr>
              <w:t>(</w:t>
            </w:r>
            <w:r>
              <w:rPr>
                <w:rFonts w:asciiTheme="minorHAnsi" w:eastAsia="Batang" w:hAnsiTheme="minorHAnsi"/>
                <w:sz w:val="20"/>
              </w:rPr>
              <w:t>Project name</w:t>
            </w:r>
            <w:r>
              <w:rPr>
                <w:rFonts w:asciiTheme="minorHAnsi" w:eastAsia="Batang" w:hAnsiTheme="minorHAnsi"/>
                <w:sz w:val="20"/>
              </w:rPr>
              <w:t>)</w:t>
            </w:r>
          </w:p>
          <w:p w14:paraId="20FAB252" w14:textId="77777777" w:rsidR="00D5449E" w:rsidRPr="006B0B29" w:rsidRDefault="00D5449E" w:rsidP="00D5449E">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rPr>
            </w:pPr>
            <w:r w:rsidRPr="006B0B29">
              <w:rPr>
                <w:rFonts w:asciiTheme="minorHAnsi" w:eastAsia="Batang" w:hAnsiTheme="minorHAnsi"/>
                <w:sz w:val="20"/>
              </w:rPr>
              <w:t>SMART</w:t>
            </w:r>
          </w:p>
          <w:p w14:paraId="4C97BE0B" w14:textId="77777777" w:rsidR="00D5449E" w:rsidRPr="006B0B29" w:rsidRDefault="00D5449E" w:rsidP="00D5449E">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rPr>
            </w:pPr>
            <w:r w:rsidRPr="006B0B29">
              <w:rPr>
                <w:rFonts w:asciiTheme="minorHAnsi" w:eastAsia="Batang" w:hAnsiTheme="minorHAnsi"/>
                <w:sz w:val="20"/>
              </w:rPr>
              <w:t>SAFIRE</w:t>
            </w:r>
          </w:p>
          <w:p w14:paraId="7462860F" w14:textId="77777777" w:rsidR="00D5449E" w:rsidRPr="006B0B29" w:rsidRDefault="00D5449E" w:rsidP="00D5449E">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rPr>
            </w:pPr>
            <w:r w:rsidRPr="006B0B29">
              <w:rPr>
                <w:rFonts w:asciiTheme="minorHAnsi" w:eastAsia="Batang" w:hAnsiTheme="minorHAnsi"/>
                <w:sz w:val="20"/>
              </w:rPr>
              <w:t>C2PC</w:t>
            </w:r>
          </w:p>
          <w:p w14:paraId="0085B36A" w14:textId="77777777" w:rsidR="00D5449E" w:rsidRDefault="00D5449E" w:rsidP="00D5449E">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rPr>
            </w:pPr>
            <w:r w:rsidRPr="006B0B29">
              <w:rPr>
                <w:rFonts w:asciiTheme="minorHAnsi" w:eastAsia="Batang" w:hAnsiTheme="minorHAnsi"/>
                <w:sz w:val="20"/>
              </w:rPr>
              <w:t>WEBDB</w:t>
            </w:r>
          </w:p>
          <w:p w14:paraId="2CA1D8BF" w14:textId="2440957E" w:rsidR="00D5449E" w:rsidRPr="006B0B29" w:rsidRDefault="00D5449E" w:rsidP="00D5449E">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rPr>
            </w:pPr>
            <w:r w:rsidRPr="006B0B29">
              <w:rPr>
                <w:rFonts w:asciiTheme="minorHAnsi" w:eastAsia="Batang" w:hAnsiTheme="minorHAnsi"/>
                <w:sz w:val="20"/>
              </w:rPr>
              <w:t>C2PC101</w:t>
            </w:r>
          </w:p>
        </w:tc>
        <w:tc>
          <w:tcPr>
            <w:tcW w:w="2520" w:type="dxa"/>
            <w:shd w:val="clear" w:color="auto" w:fill="EEECE1" w:themeFill="background2"/>
          </w:tcPr>
          <w:p w14:paraId="5804E2D7" w14:textId="71B3146E" w:rsidR="00D5449E" w:rsidRDefault="00D5449E" w:rsidP="00D5449E">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rPr>
            </w:pPr>
            <w:r>
              <w:rPr>
                <w:rFonts w:asciiTheme="minorHAnsi" w:eastAsia="Batang" w:hAnsiTheme="minorHAnsi"/>
                <w:sz w:val="20"/>
              </w:rPr>
              <w:t>Manually</w:t>
            </w:r>
          </w:p>
        </w:tc>
        <w:tc>
          <w:tcPr>
            <w:tcW w:w="1694" w:type="dxa"/>
            <w:shd w:val="clear" w:color="auto" w:fill="EEECE1" w:themeFill="background2"/>
          </w:tcPr>
          <w:p w14:paraId="4E7F2892" w14:textId="18D30D49" w:rsidR="00D5449E" w:rsidRPr="006B0B29" w:rsidRDefault="00D5449E" w:rsidP="00D5449E">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rPr>
            </w:pPr>
            <w:r w:rsidRPr="006B0B29">
              <w:rPr>
                <w:rFonts w:asciiTheme="minorHAnsi" w:eastAsia="Batang" w:hAnsiTheme="minorHAnsi"/>
                <w:sz w:val="20"/>
              </w:rPr>
              <w:t>Daily Twice</w:t>
            </w:r>
          </w:p>
        </w:tc>
        <w:tc>
          <w:tcPr>
            <w:tcW w:w="1744" w:type="dxa"/>
            <w:shd w:val="clear" w:color="auto" w:fill="EEECE1" w:themeFill="background2"/>
          </w:tcPr>
          <w:p w14:paraId="7F445A67" w14:textId="37DCE912" w:rsidR="00D5449E" w:rsidRDefault="00D5449E" w:rsidP="00D5449E">
            <w:pPr>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sz w:val="20"/>
              </w:rPr>
            </w:pPr>
            <w:r>
              <w:rPr>
                <w:rFonts w:asciiTheme="minorHAnsi" w:eastAsia="Batang" w:hAnsiTheme="minorHAnsi"/>
                <w:sz w:val="20"/>
              </w:rPr>
              <w:t>Morning-Evening</w:t>
            </w:r>
          </w:p>
        </w:tc>
      </w:tr>
    </w:tbl>
    <w:p w14:paraId="09E5E4BE" w14:textId="77777777" w:rsidR="00D71103" w:rsidRPr="00457594" w:rsidRDefault="00D71103" w:rsidP="00D71103">
      <w:pPr>
        <w:rPr>
          <w:rFonts w:asciiTheme="minorHAnsi" w:eastAsia="Batang" w:hAnsiTheme="minorHAnsi"/>
          <w:sz w:val="22"/>
          <w:szCs w:val="22"/>
        </w:rPr>
      </w:pPr>
    </w:p>
    <w:p w14:paraId="5385128E" w14:textId="77777777" w:rsidR="00D03D19" w:rsidRDefault="00D03D19">
      <w:pPr>
        <w:suppressAutoHyphens w:val="0"/>
        <w:overflowPunct/>
        <w:autoSpaceDE/>
        <w:jc w:val="left"/>
        <w:textAlignment w:val="auto"/>
        <w:rPr>
          <w:rFonts w:asciiTheme="minorHAnsi" w:hAnsiTheme="minorHAnsi"/>
          <w:szCs w:val="22"/>
        </w:rPr>
      </w:pPr>
      <w:r w:rsidRPr="00457594">
        <w:rPr>
          <w:rFonts w:asciiTheme="minorHAnsi" w:hAnsiTheme="minorHAnsi"/>
          <w:szCs w:val="22"/>
        </w:rPr>
        <w:br w:type="page"/>
      </w:r>
    </w:p>
    <w:p w14:paraId="1BDC9A9B" w14:textId="77777777" w:rsidR="006B0B29" w:rsidRPr="00457594" w:rsidRDefault="006B0B29">
      <w:pPr>
        <w:suppressAutoHyphens w:val="0"/>
        <w:overflowPunct/>
        <w:autoSpaceDE/>
        <w:jc w:val="left"/>
        <w:textAlignment w:val="auto"/>
        <w:rPr>
          <w:rFonts w:asciiTheme="minorHAnsi" w:hAnsiTheme="minorHAnsi"/>
          <w:b/>
          <w:smallCaps/>
          <w:sz w:val="22"/>
          <w:szCs w:val="22"/>
        </w:rPr>
      </w:pPr>
    </w:p>
    <w:p w14:paraId="3325C101" w14:textId="77777777" w:rsidR="00DD30DF" w:rsidRPr="00457594" w:rsidRDefault="00D03D19" w:rsidP="00C72F90">
      <w:pPr>
        <w:pStyle w:val="Heading1"/>
        <w:numPr>
          <w:ilvl w:val="0"/>
          <w:numId w:val="20"/>
        </w:numPr>
        <w:tabs>
          <w:tab w:val="left" w:pos="360"/>
        </w:tabs>
        <w:rPr>
          <w:rFonts w:asciiTheme="minorHAnsi" w:hAnsiTheme="minorHAnsi"/>
          <w:szCs w:val="22"/>
        </w:rPr>
      </w:pPr>
      <w:bookmarkStart w:id="12" w:name="_Toc532312512"/>
      <w:r w:rsidRPr="00457594">
        <w:rPr>
          <w:rFonts w:asciiTheme="minorHAnsi" w:hAnsiTheme="minorHAnsi"/>
          <w:szCs w:val="22"/>
        </w:rPr>
        <w:t>monitoring &amp; maintenance activity list</w:t>
      </w:r>
      <w:bookmarkEnd w:id="12"/>
    </w:p>
    <w:p w14:paraId="4A6A2106" w14:textId="77777777" w:rsidR="00672D94" w:rsidRPr="00457594" w:rsidRDefault="00672D94" w:rsidP="00C72F90">
      <w:pPr>
        <w:rPr>
          <w:rFonts w:asciiTheme="minorHAnsi" w:hAnsiTheme="minorHAnsi" w:cs="Arial"/>
          <w:sz w:val="22"/>
          <w:szCs w:val="22"/>
        </w:rPr>
      </w:pPr>
    </w:p>
    <w:p w14:paraId="6481BEF7" w14:textId="77777777" w:rsidR="00DD30DF" w:rsidRPr="00457594" w:rsidRDefault="00DD30DF" w:rsidP="00D03D19">
      <w:pPr>
        <w:pStyle w:val="Heading3"/>
        <w:numPr>
          <w:ilvl w:val="1"/>
          <w:numId w:val="20"/>
        </w:numPr>
        <w:rPr>
          <w:rStyle w:val="IntenseEmphasis"/>
          <w:rFonts w:asciiTheme="minorHAnsi" w:hAnsiTheme="minorHAnsi"/>
        </w:rPr>
      </w:pPr>
      <w:bookmarkStart w:id="13" w:name="_Toc532312513"/>
      <w:r w:rsidRPr="00457594">
        <w:rPr>
          <w:rStyle w:val="IntenseEmphasis"/>
          <w:rFonts w:asciiTheme="minorHAnsi" w:hAnsiTheme="minorHAnsi"/>
        </w:rPr>
        <w:t>Daily Activities</w:t>
      </w:r>
      <w:bookmarkEnd w:id="13"/>
    </w:p>
    <w:p w14:paraId="6087F720" w14:textId="77777777" w:rsidR="00C4049E" w:rsidRPr="00457594" w:rsidRDefault="00C4049E" w:rsidP="00DD30DF">
      <w:pPr>
        <w:rPr>
          <w:rFonts w:asciiTheme="minorHAnsi" w:hAnsiTheme="minorHAnsi" w:cs="Arial"/>
          <w:sz w:val="22"/>
          <w:szCs w:val="22"/>
        </w:rPr>
      </w:pPr>
    </w:p>
    <w:p w14:paraId="5B2067F5" w14:textId="162719F9" w:rsidR="00D03D19" w:rsidRPr="00457594" w:rsidRDefault="006B0B29" w:rsidP="00D03D19">
      <w:pPr>
        <w:pStyle w:val="ListParagraph"/>
        <w:numPr>
          <w:ilvl w:val="0"/>
          <w:numId w:val="23"/>
        </w:numPr>
        <w:spacing w:before="120"/>
        <w:rPr>
          <w:rFonts w:asciiTheme="minorHAnsi" w:hAnsiTheme="minorHAnsi" w:cs="Arial"/>
          <w:sz w:val="22"/>
        </w:rPr>
      </w:pPr>
      <w:r>
        <w:rPr>
          <w:rFonts w:asciiTheme="minorHAnsi" w:hAnsiTheme="minorHAnsi" w:cs="Arial"/>
          <w:sz w:val="22"/>
        </w:rPr>
        <w:t xml:space="preserve">Check database </w:t>
      </w:r>
      <w:r w:rsidR="00D03D19" w:rsidRPr="00457594">
        <w:rPr>
          <w:rFonts w:asciiTheme="minorHAnsi" w:hAnsiTheme="minorHAnsi" w:cs="Arial"/>
          <w:sz w:val="22"/>
        </w:rPr>
        <w:t>availability</w:t>
      </w:r>
    </w:p>
    <w:p w14:paraId="0540F9F9" w14:textId="77777777" w:rsidR="00D03D19" w:rsidRPr="00457594" w:rsidRDefault="00D03D19" w:rsidP="00D03D19">
      <w:pPr>
        <w:pStyle w:val="ListParagraph"/>
        <w:numPr>
          <w:ilvl w:val="0"/>
          <w:numId w:val="23"/>
        </w:numPr>
        <w:spacing w:before="120"/>
        <w:rPr>
          <w:rFonts w:asciiTheme="minorHAnsi" w:hAnsiTheme="minorHAnsi"/>
        </w:rPr>
      </w:pPr>
      <w:r w:rsidRPr="00457594">
        <w:rPr>
          <w:rFonts w:asciiTheme="minorHAnsi" w:hAnsiTheme="minorHAnsi" w:cs="Arial"/>
          <w:sz w:val="22"/>
        </w:rPr>
        <w:t>Monitor space availability in all tablespaces</w:t>
      </w:r>
    </w:p>
    <w:p w14:paraId="28C28260" w14:textId="77777777" w:rsidR="00DD30DF" w:rsidRPr="00457594" w:rsidRDefault="00DD30DF" w:rsidP="00D03D19">
      <w:pPr>
        <w:pStyle w:val="ListParagraph"/>
        <w:numPr>
          <w:ilvl w:val="0"/>
          <w:numId w:val="23"/>
        </w:numPr>
        <w:spacing w:before="120"/>
        <w:rPr>
          <w:rFonts w:asciiTheme="minorHAnsi" w:hAnsiTheme="minorHAnsi" w:cs="Arial"/>
          <w:sz w:val="22"/>
        </w:rPr>
      </w:pPr>
      <w:r w:rsidRPr="00457594">
        <w:rPr>
          <w:rFonts w:asciiTheme="minorHAnsi" w:hAnsiTheme="minorHAnsi" w:cs="Arial"/>
          <w:sz w:val="22"/>
        </w:rPr>
        <w:t>Check for errors in Database Alert log files and take appropriate action</w:t>
      </w:r>
    </w:p>
    <w:p w14:paraId="49106A33" w14:textId="4DF85E95" w:rsidR="00DD30DF" w:rsidRPr="00457594" w:rsidRDefault="00DD30DF" w:rsidP="00D03D19">
      <w:pPr>
        <w:pStyle w:val="ListParagraph"/>
        <w:numPr>
          <w:ilvl w:val="0"/>
          <w:numId w:val="23"/>
        </w:numPr>
        <w:spacing w:before="120"/>
        <w:rPr>
          <w:rFonts w:asciiTheme="minorHAnsi" w:hAnsiTheme="minorHAnsi" w:cs="Arial"/>
          <w:sz w:val="22"/>
        </w:rPr>
      </w:pPr>
      <w:r w:rsidRPr="00457594">
        <w:rPr>
          <w:rFonts w:asciiTheme="minorHAnsi" w:hAnsiTheme="minorHAnsi" w:cs="Arial"/>
          <w:sz w:val="22"/>
        </w:rPr>
        <w:t xml:space="preserve">Check Concurrent </w:t>
      </w:r>
      <w:r w:rsidR="00414BAA">
        <w:rPr>
          <w:rFonts w:asciiTheme="minorHAnsi" w:hAnsiTheme="minorHAnsi" w:cs="Arial"/>
          <w:sz w:val="22"/>
        </w:rPr>
        <w:t>sessions on database</w:t>
      </w:r>
    </w:p>
    <w:p w14:paraId="15C711C1" w14:textId="77777777" w:rsidR="00DD30DF" w:rsidRPr="00457594" w:rsidRDefault="00D03D19" w:rsidP="00D03D19">
      <w:pPr>
        <w:pStyle w:val="ListParagraph"/>
        <w:numPr>
          <w:ilvl w:val="0"/>
          <w:numId w:val="23"/>
        </w:numPr>
        <w:spacing w:before="120"/>
        <w:rPr>
          <w:rFonts w:asciiTheme="minorHAnsi" w:hAnsiTheme="minorHAnsi" w:cs="Arial"/>
          <w:sz w:val="22"/>
        </w:rPr>
      </w:pPr>
      <w:r w:rsidRPr="00457594">
        <w:rPr>
          <w:rFonts w:asciiTheme="minorHAnsi" w:hAnsiTheme="minorHAnsi" w:cs="Arial"/>
          <w:sz w:val="22"/>
        </w:rPr>
        <w:t>Check /</w:t>
      </w:r>
      <w:proofErr w:type="spellStart"/>
      <w:r w:rsidRPr="00457594">
        <w:rPr>
          <w:rFonts w:asciiTheme="minorHAnsi" w:hAnsiTheme="minorHAnsi" w:cs="Arial"/>
          <w:sz w:val="22"/>
        </w:rPr>
        <w:t>tmp</w:t>
      </w:r>
      <w:proofErr w:type="spellEnd"/>
      <w:r w:rsidRPr="00457594">
        <w:rPr>
          <w:rFonts w:asciiTheme="minorHAnsi" w:hAnsiTheme="minorHAnsi" w:cs="Arial"/>
          <w:sz w:val="22"/>
        </w:rPr>
        <w:t xml:space="preserve"> for space constraints </w:t>
      </w:r>
    </w:p>
    <w:p w14:paraId="1100C9D2" w14:textId="77777777" w:rsidR="00DD30DF" w:rsidRPr="00457594" w:rsidRDefault="00DD30DF" w:rsidP="00D03D19">
      <w:pPr>
        <w:pStyle w:val="ListParagraph"/>
        <w:numPr>
          <w:ilvl w:val="0"/>
          <w:numId w:val="23"/>
        </w:numPr>
        <w:spacing w:before="120"/>
        <w:rPr>
          <w:rFonts w:asciiTheme="minorHAnsi" w:hAnsiTheme="minorHAnsi" w:cs="Arial"/>
          <w:sz w:val="22"/>
        </w:rPr>
      </w:pPr>
      <w:r w:rsidRPr="00457594">
        <w:rPr>
          <w:rFonts w:asciiTheme="minorHAnsi" w:hAnsiTheme="minorHAnsi" w:cs="Arial"/>
          <w:sz w:val="22"/>
        </w:rPr>
        <w:t>Check invalid objects and compile if required</w:t>
      </w:r>
    </w:p>
    <w:p w14:paraId="6DFC5C7A" w14:textId="77777777" w:rsidR="00D03D19" w:rsidRDefault="00D03D19" w:rsidP="00414BAA">
      <w:pPr>
        <w:pStyle w:val="ListParagraph"/>
        <w:numPr>
          <w:ilvl w:val="0"/>
          <w:numId w:val="23"/>
        </w:numPr>
        <w:spacing w:before="120"/>
        <w:rPr>
          <w:rFonts w:asciiTheme="minorHAnsi" w:hAnsiTheme="minorHAnsi" w:cs="Arial"/>
          <w:sz w:val="22"/>
        </w:rPr>
      </w:pPr>
      <w:r w:rsidRPr="00457594">
        <w:rPr>
          <w:rFonts w:asciiTheme="minorHAnsi" w:hAnsiTheme="minorHAnsi" w:cs="Arial"/>
          <w:sz w:val="22"/>
        </w:rPr>
        <w:t>Check DR Sync</w:t>
      </w:r>
    </w:p>
    <w:p w14:paraId="4DCECE4F" w14:textId="73B3A61B" w:rsidR="00414BAA" w:rsidRPr="00457594" w:rsidRDefault="00414BAA" w:rsidP="00414BAA">
      <w:pPr>
        <w:pStyle w:val="ListParagraph"/>
        <w:numPr>
          <w:ilvl w:val="0"/>
          <w:numId w:val="23"/>
        </w:numPr>
        <w:spacing w:before="120"/>
        <w:rPr>
          <w:rFonts w:asciiTheme="minorHAnsi" w:hAnsiTheme="minorHAnsi"/>
        </w:rPr>
      </w:pPr>
      <w:r w:rsidRPr="00457594">
        <w:rPr>
          <w:rFonts w:asciiTheme="minorHAnsi" w:hAnsiTheme="minorHAnsi" w:cs="Arial"/>
          <w:sz w:val="22"/>
        </w:rPr>
        <w:t xml:space="preserve">Monitor space availability in all </w:t>
      </w:r>
      <w:r>
        <w:rPr>
          <w:rFonts w:asciiTheme="minorHAnsi" w:hAnsiTheme="minorHAnsi" w:cs="Arial"/>
          <w:sz w:val="22"/>
        </w:rPr>
        <w:t xml:space="preserve">mount points and ASM </w:t>
      </w:r>
      <w:proofErr w:type="spellStart"/>
      <w:r>
        <w:rPr>
          <w:rFonts w:asciiTheme="minorHAnsi" w:hAnsiTheme="minorHAnsi" w:cs="Arial"/>
          <w:sz w:val="22"/>
        </w:rPr>
        <w:t>diskgroups</w:t>
      </w:r>
      <w:proofErr w:type="spellEnd"/>
    </w:p>
    <w:p w14:paraId="3A706A90" w14:textId="77777777" w:rsidR="00414BAA" w:rsidRPr="00414BAA" w:rsidRDefault="00414BAA" w:rsidP="00414BAA">
      <w:pPr>
        <w:pStyle w:val="ListParagraph"/>
        <w:ind w:left="720" w:firstLine="0"/>
      </w:pPr>
    </w:p>
    <w:p w14:paraId="656CF665" w14:textId="77777777" w:rsidR="008A78F5" w:rsidRPr="00457594" w:rsidRDefault="008A78F5" w:rsidP="006B0B29">
      <w:pPr>
        <w:tabs>
          <w:tab w:val="left" w:pos="990"/>
        </w:tabs>
        <w:ind w:left="450"/>
        <w:rPr>
          <w:rFonts w:asciiTheme="minorHAnsi" w:hAnsiTheme="minorHAnsi"/>
          <w:color w:val="0070C0"/>
          <w:lang w:val="en-GB" w:eastAsia="en-US" w:bidi="en-US"/>
        </w:rPr>
      </w:pPr>
    </w:p>
    <w:p w14:paraId="20357522" w14:textId="77777777" w:rsidR="00DD30DF" w:rsidRDefault="00C03BC1" w:rsidP="00D03D19">
      <w:pPr>
        <w:pStyle w:val="Heading3"/>
        <w:numPr>
          <w:ilvl w:val="1"/>
          <w:numId w:val="20"/>
        </w:numPr>
        <w:rPr>
          <w:rStyle w:val="IntenseEmphasis"/>
          <w:rFonts w:asciiTheme="minorHAnsi" w:hAnsiTheme="minorHAnsi"/>
        </w:rPr>
      </w:pPr>
      <w:bookmarkStart w:id="14" w:name="_Toc532312514"/>
      <w:r w:rsidRPr="00457594">
        <w:rPr>
          <w:rStyle w:val="IntenseEmphasis"/>
          <w:rFonts w:asciiTheme="minorHAnsi" w:hAnsiTheme="minorHAnsi"/>
        </w:rPr>
        <w:t>Weekly Activities</w:t>
      </w:r>
      <w:bookmarkEnd w:id="14"/>
    </w:p>
    <w:p w14:paraId="59FC308D" w14:textId="77777777" w:rsidR="006B0B29" w:rsidRPr="006B0B29" w:rsidRDefault="006B0B29" w:rsidP="006B0B29">
      <w:pPr>
        <w:pStyle w:val="BodyText"/>
      </w:pPr>
    </w:p>
    <w:p w14:paraId="39E247E0" w14:textId="77777777" w:rsidR="00B46D03" w:rsidRPr="006B0B29" w:rsidRDefault="00B46D03" w:rsidP="006B0B29">
      <w:pPr>
        <w:pStyle w:val="ListParagraph"/>
        <w:numPr>
          <w:ilvl w:val="0"/>
          <w:numId w:val="23"/>
        </w:numPr>
        <w:spacing w:before="120"/>
        <w:rPr>
          <w:rFonts w:asciiTheme="minorHAnsi" w:hAnsiTheme="minorHAnsi" w:cs="Arial"/>
          <w:sz w:val="22"/>
        </w:rPr>
      </w:pPr>
      <w:r w:rsidRPr="006B0B29">
        <w:rPr>
          <w:rFonts w:asciiTheme="minorHAnsi" w:hAnsiTheme="minorHAnsi" w:cs="Arial"/>
          <w:sz w:val="22"/>
        </w:rPr>
        <w:t>Online Index Rebuilding</w:t>
      </w:r>
    </w:p>
    <w:p w14:paraId="38EC253E" w14:textId="77777777" w:rsidR="00B46D03" w:rsidRPr="006B0B29" w:rsidRDefault="00B46D03" w:rsidP="006B0B29">
      <w:pPr>
        <w:pStyle w:val="ListParagraph"/>
        <w:numPr>
          <w:ilvl w:val="0"/>
          <w:numId w:val="23"/>
        </w:numPr>
        <w:spacing w:before="120"/>
        <w:rPr>
          <w:rFonts w:asciiTheme="minorHAnsi" w:hAnsiTheme="minorHAnsi" w:cs="Arial"/>
          <w:sz w:val="22"/>
        </w:rPr>
      </w:pPr>
      <w:r w:rsidRPr="006B0B29">
        <w:rPr>
          <w:rFonts w:asciiTheme="minorHAnsi" w:hAnsiTheme="minorHAnsi" w:cs="Arial"/>
          <w:sz w:val="22"/>
        </w:rPr>
        <w:t xml:space="preserve">Table Level stats gather </w:t>
      </w:r>
    </w:p>
    <w:p w14:paraId="565D9AFB" w14:textId="77777777" w:rsidR="00B46D03" w:rsidRPr="006B0B29" w:rsidRDefault="00B46D03" w:rsidP="006B0B29">
      <w:pPr>
        <w:pStyle w:val="ListParagraph"/>
        <w:numPr>
          <w:ilvl w:val="0"/>
          <w:numId w:val="23"/>
        </w:numPr>
        <w:spacing w:before="120"/>
        <w:rPr>
          <w:rFonts w:asciiTheme="minorHAnsi" w:hAnsiTheme="minorHAnsi" w:cs="Arial"/>
          <w:sz w:val="22"/>
        </w:rPr>
      </w:pPr>
      <w:r w:rsidRPr="006B0B29">
        <w:rPr>
          <w:rFonts w:asciiTheme="minorHAnsi" w:hAnsiTheme="minorHAnsi" w:cs="Arial"/>
          <w:sz w:val="22"/>
        </w:rPr>
        <w:t>Table De-Fragmentation</w:t>
      </w:r>
    </w:p>
    <w:p w14:paraId="3DDB572B" w14:textId="77777777" w:rsidR="00DD30DF" w:rsidRPr="00457594" w:rsidRDefault="00DD30DF" w:rsidP="00B46D03">
      <w:pPr>
        <w:pStyle w:val="ListParagraph"/>
        <w:spacing w:before="120"/>
        <w:ind w:left="1267" w:firstLine="0"/>
        <w:rPr>
          <w:rFonts w:asciiTheme="minorHAnsi" w:hAnsiTheme="minorHAnsi" w:cs="Arial"/>
          <w:sz w:val="22"/>
        </w:rPr>
      </w:pPr>
    </w:p>
    <w:p w14:paraId="22ABE0D8" w14:textId="77777777" w:rsidR="00DD30DF" w:rsidRPr="00457594" w:rsidRDefault="00DD30DF" w:rsidP="00DD30DF">
      <w:pPr>
        <w:rPr>
          <w:rFonts w:asciiTheme="minorHAnsi" w:hAnsiTheme="minorHAnsi" w:cs="Arial"/>
          <w:sz w:val="22"/>
          <w:szCs w:val="22"/>
        </w:rPr>
      </w:pPr>
    </w:p>
    <w:p w14:paraId="36DD783D" w14:textId="77777777" w:rsidR="00E20B63" w:rsidRPr="00457594" w:rsidRDefault="00E20B63" w:rsidP="00DD30DF">
      <w:pPr>
        <w:rPr>
          <w:rFonts w:asciiTheme="minorHAnsi" w:hAnsiTheme="minorHAnsi" w:cs="Arial"/>
          <w:sz w:val="22"/>
          <w:szCs w:val="22"/>
        </w:rPr>
      </w:pPr>
    </w:p>
    <w:p w14:paraId="695A97B8" w14:textId="77777777" w:rsidR="00DD30DF" w:rsidRPr="00457594" w:rsidRDefault="00715DB1" w:rsidP="00D03D19">
      <w:pPr>
        <w:pStyle w:val="Heading3"/>
        <w:numPr>
          <w:ilvl w:val="1"/>
          <w:numId w:val="20"/>
        </w:numPr>
        <w:rPr>
          <w:rStyle w:val="IntenseEmphasis"/>
          <w:rFonts w:asciiTheme="minorHAnsi" w:hAnsiTheme="minorHAnsi"/>
        </w:rPr>
      </w:pPr>
      <w:bookmarkStart w:id="15" w:name="_Toc532312515"/>
      <w:r w:rsidRPr="00457594">
        <w:rPr>
          <w:rStyle w:val="IntenseEmphasis"/>
          <w:rFonts w:asciiTheme="minorHAnsi" w:hAnsiTheme="minorHAnsi"/>
        </w:rPr>
        <w:t>Monthly Activities</w:t>
      </w:r>
      <w:bookmarkEnd w:id="15"/>
    </w:p>
    <w:p w14:paraId="133F4044" w14:textId="44667909" w:rsidR="00B46D03" w:rsidRPr="00CE1DA8" w:rsidRDefault="00B46D03" w:rsidP="00414BAA">
      <w:pPr>
        <w:pStyle w:val="ListParagraph"/>
        <w:numPr>
          <w:ilvl w:val="0"/>
          <w:numId w:val="23"/>
        </w:numPr>
        <w:spacing w:before="120"/>
        <w:rPr>
          <w:rFonts w:asciiTheme="minorHAnsi" w:hAnsiTheme="minorHAnsi" w:cs="Arial"/>
          <w:sz w:val="22"/>
        </w:rPr>
      </w:pPr>
      <w:r w:rsidRPr="00CE1DA8">
        <w:rPr>
          <w:rFonts w:asciiTheme="minorHAnsi" w:hAnsiTheme="minorHAnsi" w:cs="Arial"/>
          <w:sz w:val="22"/>
        </w:rPr>
        <w:t>Prepare MONTHLY SERVICE REPORT (MSR) for all production databases. The monthly report is to be made before 05th of the next month. The report is to be submitted to Clover’s Manager – Professional Services and the Local Technical Contact at the site</w:t>
      </w:r>
    </w:p>
    <w:p w14:paraId="7C912BD1" w14:textId="2EBABEA7" w:rsidR="00B46D03" w:rsidRPr="00CE1DA8" w:rsidRDefault="00B46D03" w:rsidP="00414BAA">
      <w:pPr>
        <w:pStyle w:val="ListParagraph"/>
        <w:numPr>
          <w:ilvl w:val="0"/>
          <w:numId w:val="23"/>
        </w:numPr>
        <w:spacing w:before="120"/>
        <w:rPr>
          <w:rFonts w:asciiTheme="minorHAnsi" w:hAnsiTheme="minorHAnsi" w:cs="Arial"/>
          <w:sz w:val="22"/>
        </w:rPr>
      </w:pPr>
      <w:r w:rsidRPr="00CE1DA8">
        <w:rPr>
          <w:rFonts w:asciiTheme="minorHAnsi" w:hAnsiTheme="minorHAnsi" w:cs="Arial"/>
          <w:sz w:val="22"/>
        </w:rPr>
        <w:t>Alert Log</w:t>
      </w:r>
      <w:r w:rsidR="00414BAA">
        <w:rPr>
          <w:rFonts w:asciiTheme="minorHAnsi" w:hAnsiTheme="minorHAnsi" w:cs="Arial"/>
          <w:sz w:val="22"/>
        </w:rPr>
        <w:t xml:space="preserve"> </w:t>
      </w:r>
      <w:r w:rsidRPr="00CE1DA8">
        <w:rPr>
          <w:rFonts w:asciiTheme="minorHAnsi" w:hAnsiTheme="minorHAnsi" w:cs="Arial"/>
          <w:sz w:val="22"/>
        </w:rPr>
        <w:t>check</w:t>
      </w:r>
    </w:p>
    <w:p w14:paraId="684AFD30" w14:textId="77777777" w:rsidR="00B46D03" w:rsidRPr="00CE1DA8" w:rsidRDefault="00B46D03" w:rsidP="00414BAA">
      <w:pPr>
        <w:pStyle w:val="ListParagraph"/>
        <w:numPr>
          <w:ilvl w:val="0"/>
          <w:numId w:val="23"/>
        </w:numPr>
        <w:spacing w:before="120"/>
        <w:rPr>
          <w:rFonts w:asciiTheme="minorHAnsi" w:hAnsiTheme="minorHAnsi" w:cs="Arial"/>
          <w:sz w:val="22"/>
        </w:rPr>
      </w:pPr>
      <w:r w:rsidRPr="00CE1DA8">
        <w:rPr>
          <w:rFonts w:asciiTheme="minorHAnsi" w:hAnsiTheme="minorHAnsi" w:cs="Arial"/>
          <w:sz w:val="22"/>
        </w:rPr>
        <w:t>Check the disk space on server.</w:t>
      </w:r>
    </w:p>
    <w:p w14:paraId="1FE01BD7" w14:textId="77777777" w:rsidR="00B46D03" w:rsidRPr="00CE1DA8" w:rsidRDefault="00B46D03" w:rsidP="00414BAA">
      <w:pPr>
        <w:pStyle w:val="ListParagraph"/>
        <w:numPr>
          <w:ilvl w:val="0"/>
          <w:numId w:val="23"/>
        </w:numPr>
        <w:spacing w:before="120"/>
        <w:rPr>
          <w:rFonts w:asciiTheme="minorHAnsi" w:hAnsiTheme="minorHAnsi" w:cs="Arial"/>
          <w:sz w:val="22"/>
        </w:rPr>
      </w:pPr>
      <w:r w:rsidRPr="00CE1DA8">
        <w:rPr>
          <w:rFonts w:asciiTheme="minorHAnsi" w:hAnsiTheme="minorHAnsi" w:cs="Arial"/>
          <w:sz w:val="22"/>
        </w:rPr>
        <w:t>Check the free space in the Table spaces.</w:t>
      </w:r>
    </w:p>
    <w:p w14:paraId="7398D52E" w14:textId="62498611" w:rsidR="00B46D03" w:rsidRPr="00CE1DA8" w:rsidRDefault="00B46D03" w:rsidP="00414BAA">
      <w:pPr>
        <w:pStyle w:val="ListParagraph"/>
        <w:numPr>
          <w:ilvl w:val="0"/>
          <w:numId w:val="23"/>
        </w:numPr>
        <w:spacing w:before="120"/>
        <w:rPr>
          <w:rFonts w:asciiTheme="minorHAnsi" w:hAnsiTheme="minorHAnsi" w:cs="Arial"/>
          <w:sz w:val="22"/>
        </w:rPr>
      </w:pPr>
      <w:bookmarkStart w:id="16" w:name="OLE_LINK222"/>
      <w:r w:rsidRPr="00CE1DA8">
        <w:rPr>
          <w:rFonts w:asciiTheme="minorHAnsi" w:hAnsiTheme="minorHAnsi" w:cs="Arial"/>
          <w:sz w:val="22"/>
        </w:rPr>
        <w:t>Check Listener Log size and purge it when it grows beyond 20-25</w:t>
      </w:r>
      <w:bookmarkEnd w:id="16"/>
      <w:r w:rsidR="00140830">
        <w:rPr>
          <w:rFonts w:asciiTheme="minorHAnsi" w:hAnsiTheme="minorHAnsi" w:cs="Arial"/>
          <w:sz w:val="22"/>
        </w:rPr>
        <w:t>MB</w:t>
      </w:r>
    </w:p>
    <w:p w14:paraId="493729E4" w14:textId="77777777" w:rsidR="00B46D03" w:rsidRPr="00CE1DA8" w:rsidRDefault="00B46D03" w:rsidP="00414BAA">
      <w:pPr>
        <w:pStyle w:val="ListParagraph"/>
        <w:numPr>
          <w:ilvl w:val="0"/>
          <w:numId w:val="23"/>
        </w:numPr>
        <w:spacing w:before="120"/>
        <w:rPr>
          <w:rFonts w:asciiTheme="minorHAnsi" w:hAnsiTheme="minorHAnsi" w:cs="Arial"/>
          <w:sz w:val="22"/>
        </w:rPr>
      </w:pPr>
      <w:bookmarkStart w:id="17" w:name="OLE_LINK226"/>
      <w:bookmarkStart w:id="18" w:name="OLE_LINK227"/>
      <w:r w:rsidRPr="00CE1DA8">
        <w:rPr>
          <w:rFonts w:asciiTheme="minorHAnsi" w:hAnsiTheme="minorHAnsi" w:cs="Arial"/>
          <w:sz w:val="22"/>
        </w:rPr>
        <w:t>Check Backup Status</w:t>
      </w:r>
    </w:p>
    <w:bookmarkEnd w:id="17"/>
    <w:bookmarkEnd w:id="18"/>
    <w:p w14:paraId="537B6CB2" w14:textId="77777777" w:rsidR="00C41810" w:rsidRPr="00457594" w:rsidRDefault="00C41810" w:rsidP="00B46D03">
      <w:pPr>
        <w:pStyle w:val="ListParagraph"/>
        <w:ind w:left="1267" w:firstLine="0"/>
        <w:rPr>
          <w:rFonts w:asciiTheme="minorHAnsi" w:hAnsiTheme="minorHAnsi"/>
          <w:sz w:val="22"/>
        </w:rPr>
      </w:pPr>
    </w:p>
    <w:p w14:paraId="4105D65C" w14:textId="77777777" w:rsidR="00DD30DF" w:rsidRDefault="00DD30DF" w:rsidP="00C72F90">
      <w:pPr>
        <w:rPr>
          <w:rFonts w:asciiTheme="minorHAnsi" w:hAnsiTheme="minorHAnsi"/>
          <w:sz w:val="22"/>
          <w:szCs w:val="22"/>
        </w:rPr>
      </w:pPr>
    </w:p>
    <w:p w14:paraId="006A07B9" w14:textId="77777777" w:rsidR="00140830" w:rsidRDefault="00140830" w:rsidP="00C72F90">
      <w:pPr>
        <w:rPr>
          <w:rFonts w:asciiTheme="minorHAnsi" w:hAnsiTheme="minorHAnsi"/>
          <w:sz w:val="22"/>
          <w:szCs w:val="22"/>
        </w:rPr>
      </w:pPr>
    </w:p>
    <w:p w14:paraId="193AF616" w14:textId="77777777" w:rsidR="00140830" w:rsidRDefault="00140830" w:rsidP="00C72F90">
      <w:pPr>
        <w:rPr>
          <w:rFonts w:asciiTheme="minorHAnsi" w:hAnsiTheme="minorHAnsi"/>
          <w:sz w:val="22"/>
          <w:szCs w:val="22"/>
        </w:rPr>
      </w:pPr>
    </w:p>
    <w:p w14:paraId="05FF7A3F" w14:textId="77777777" w:rsidR="00140830" w:rsidRPr="00457594" w:rsidRDefault="00140830" w:rsidP="00C72F90">
      <w:pPr>
        <w:rPr>
          <w:rFonts w:asciiTheme="minorHAnsi" w:hAnsiTheme="minorHAnsi"/>
          <w:sz w:val="22"/>
          <w:szCs w:val="22"/>
        </w:rPr>
      </w:pPr>
    </w:p>
    <w:p w14:paraId="17FD5E44" w14:textId="77777777" w:rsidR="00E20B63" w:rsidRPr="00457594" w:rsidRDefault="00E20B63" w:rsidP="00C72F90">
      <w:pPr>
        <w:rPr>
          <w:rFonts w:asciiTheme="minorHAnsi" w:hAnsiTheme="minorHAnsi"/>
          <w:sz w:val="22"/>
          <w:szCs w:val="22"/>
        </w:rPr>
      </w:pPr>
    </w:p>
    <w:p w14:paraId="6E161E2F" w14:textId="77777777" w:rsidR="0071149E" w:rsidRPr="00457594" w:rsidRDefault="00D03D19" w:rsidP="00D03D19">
      <w:pPr>
        <w:pStyle w:val="Heading3"/>
        <w:numPr>
          <w:ilvl w:val="1"/>
          <w:numId w:val="20"/>
        </w:numPr>
        <w:rPr>
          <w:rStyle w:val="IntenseEmphasis"/>
          <w:rFonts w:asciiTheme="minorHAnsi" w:hAnsiTheme="minorHAnsi"/>
        </w:rPr>
      </w:pPr>
      <w:bookmarkStart w:id="19" w:name="_Toc532312516"/>
      <w:r w:rsidRPr="00457594">
        <w:rPr>
          <w:rStyle w:val="IntenseEmphasis"/>
          <w:rFonts w:asciiTheme="minorHAnsi" w:hAnsiTheme="minorHAnsi"/>
        </w:rPr>
        <w:t xml:space="preserve">Quarterly </w:t>
      </w:r>
      <w:r w:rsidR="00715DB1" w:rsidRPr="00457594">
        <w:rPr>
          <w:rStyle w:val="IntenseEmphasis"/>
          <w:rFonts w:asciiTheme="minorHAnsi" w:hAnsiTheme="minorHAnsi"/>
        </w:rPr>
        <w:t>Activities</w:t>
      </w:r>
      <w:bookmarkEnd w:id="19"/>
    </w:p>
    <w:p w14:paraId="2787A73A" w14:textId="1CEBFE07" w:rsidR="00B46D03" w:rsidRDefault="00414BAA" w:rsidP="00414BAA">
      <w:pPr>
        <w:pStyle w:val="ListParagraph"/>
        <w:numPr>
          <w:ilvl w:val="0"/>
          <w:numId w:val="24"/>
        </w:numPr>
        <w:spacing w:line="360" w:lineRule="auto"/>
        <w:rPr>
          <w:rFonts w:asciiTheme="minorHAnsi" w:hAnsiTheme="minorHAnsi" w:cs="Arial"/>
          <w:sz w:val="22"/>
        </w:rPr>
      </w:pPr>
      <w:r>
        <w:rPr>
          <w:rFonts w:asciiTheme="minorHAnsi" w:hAnsiTheme="minorHAnsi" w:cs="Arial"/>
          <w:sz w:val="22"/>
        </w:rPr>
        <w:t xml:space="preserve">Latest Patch applications on database homes </w:t>
      </w:r>
    </w:p>
    <w:p w14:paraId="287F1323" w14:textId="77777777" w:rsidR="00414BAA" w:rsidRDefault="00414BAA" w:rsidP="00414BAA">
      <w:pPr>
        <w:pStyle w:val="ListParagraph"/>
        <w:numPr>
          <w:ilvl w:val="0"/>
          <w:numId w:val="24"/>
        </w:numPr>
        <w:spacing w:line="360" w:lineRule="auto"/>
        <w:rPr>
          <w:rFonts w:asciiTheme="minorHAnsi" w:hAnsiTheme="minorHAnsi" w:cs="Arial"/>
          <w:sz w:val="22"/>
        </w:rPr>
      </w:pPr>
      <w:r>
        <w:rPr>
          <w:rFonts w:asciiTheme="minorHAnsi" w:hAnsiTheme="minorHAnsi" w:cs="Arial"/>
          <w:sz w:val="22"/>
        </w:rPr>
        <w:t xml:space="preserve">Backup policy </w:t>
      </w:r>
      <w:r w:rsidRPr="00CE1DA8">
        <w:rPr>
          <w:rFonts w:asciiTheme="minorHAnsi" w:hAnsiTheme="minorHAnsi" w:cs="Arial"/>
          <w:sz w:val="22"/>
        </w:rPr>
        <w:t xml:space="preserve">and </w:t>
      </w:r>
      <w:r>
        <w:rPr>
          <w:rFonts w:asciiTheme="minorHAnsi" w:hAnsiTheme="minorHAnsi" w:cs="Arial"/>
          <w:sz w:val="22"/>
        </w:rPr>
        <w:t>site documents analysis</w:t>
      </w:r>
      <w:r w:rsidRPr="00CE1DA8">
        <w:rPr>
          <w:rFonts w:asciiTheme="minorHAnsi" w:hAnsiTheme="minorHAnsi" w:cs="Arial"/>
          <w:sz w:val="22"/>
        </w:rPr>
        <w:t xml:space="preserve"> to be carried out</w:t>
      </w:r>
    </w:p>
    <w:p w14:paraId="625D3774" w14:textId="77777777" w:rsidR="00414BAA" w:rsidRPr="00414BAA" w:rsidRDefault="00414BAA" w:rsidP="00414BAA">
      <w:pPr>
        <w:pStyle w:val="ListParagraph"/>
        <w:spacing w:line="360" w:lineRule="auto"/>
        <w:ind w:left="1267" w:firstLine="0"/>
      </w:pPr>
    </w:p>
    <w:p w14:paraId="606D7638" w14:textId="77777777" w:rsidR="00414BAA" w:rsidRPr="00414BAA" w:rsidRDefault="00414BAA" w:rsidP="00414BAA">
      <w:pPr>
        <w:spacing w:line="360" w:lineRule="auto"/>
        <w:rPr>
          <w:lang w:val="en-GB" w:eastAsia="en-US" w:bidi="en-US"/>
        </w:rPr>
      </w:pPr>
    </w:p>
    <w:p w14:paraId="6190D5DA" w14:textId="77777777" w:rsidR="00715DB1" w:rsidRDefault="00715DB1" w:rsidP="00B46D03">
      <w:pPr>
        <w:rPr>
          <w:rFonts w:asciiTheme="minorHAnsi" w:hAnsiTheme="minorHAnsi"/>
        </w:rPr>
      </w:pPr>
    </w:p>
    <w:p w14:paraId="39A9167D" w14:textId="77777777" w:rsidR="00140830" w:rsidRDefault="00140830" w:rsidP="00B46D03">
      <w:pPr>
        <w:rPr>
          <w:rFonts w:asciiTheme="minorHAnsi" w:hAnsiTheme="minorHAnsi"/>
        </w:rPr>
      </w:pPr>
    </w:p>
    <w:p w14:paraId="633229AA" w14:textId="77777777" w:rsidR="00715DB1" w:rsidRPr="00457594" w:rsidRDefault="007C4B58" w:rsidP="00D03D19">
      <w:pPr>
        <w:pStyle w:val="Heading3"/>
        <w:numPr>
          <w:ilvl w:val="1"/>
          <w:numId w:val="20"/>
        </w:numPr>
        <w:rPr>
          <w:rStyle w:val="IntenseEmphasis"/>
          <w:rFonts w:asciiTheme="minorHAnsi" w:hAnsiTheme="minorHAnsi"/>
        </w:rPr>
      </w:pPr>
      <w:bookmarkStart w:id="20" w:name="_Toc532312517"/>
      <w:r w:rsidRPr="00457594">
        <w:rPr>
          <w:rStyle w:val="IntenseEmphasis"/>
          <w:rFonts w:asciiTheme="minorHAnsi" w:hAnsiTheme="minorHAnsi"/>
        </w:rPr>
        <w:t>Yearly</w:t>
      </w:r>
      <w:r w:rsidR="00715DB1" w:rsidRPr="00457594">
        <w:rPr>
          <w:rStyle w:val="IntenseEmphasis"/>
          <w:rFonts w:asciiTheme="minorHAnsi" w:hAnsiTheme="minorHAnsi"/>
        </w:rPr>
        <w:t xml:space="preserve"> Activities</w:t>
      </w:r>
      <w:bookmarkEnd w:id="20"/>
    </w:p>
    <w:p w14:paraId="0B0B08E7" w14:textId="4D13268D" w:rsidR="00B46D03" w:rsidRPr="00CE1DA8" w:rsidRDefault="00B46D03" w:rsidP="00B46D03">
      <w:pPr>
        <w:pStyle w:val="ListParagraph"/>
        <w:numPr>
          <w:ilvl w:val="0"/>
          <w:numId w:val="24"/>
        </w:numPr>
        <w:rPr>
          <w:rFonts w:asciiTheme="minorHAnsi" w:hAnsiTheme="minorHAnsi" w:cs="Arial"/>
          <w:sz w:val="22"/>
        </w:rPr>
      </w:pPr>
      <w:bookmarkStart w:id="21" w:name="OLE_LINK246"/>
      <w:bookmarkStart w:id="22" w:name="OLE_LINK247"/>
      <w:r w:rsidRPr="00CE1DA8">
        <w:rPr>
          <w:rFonts w:asciiTheme="minorHAnsi" w:hAnsiTheme="minorHAnsi" w:cs="Arial"/>
          <w:sz w:val="22"/>
        </w:rPr>
        <w:t xml:space="preserve">Fresh </w:t>
      </w:r>
      <w:r w:rsidR="00414BAA">
        <w:rPr>
          <w:rFonts w:asciiTheme="minorHAnsi" w:hAnsiTheme="minorHAnsi" w:cs="Arial"/>
          <w:sz w:val="22"/>
        </w:rPr>
        <w:t xml:space="preserve">Backup policy </w:t>
      </w:r>
      <w:r w:rsidR="00414BAA" w:rsidRPr="00CE1DA8">
        <w:rPr>
          <w:rFonts w:asciiTheme="minorHAnsi" w:hAnsiTheme="minorHAnsi" w:cs="Arial"/>
          <w:sz w:val="22"/>
        </w:rPr>
        <w:t xml:space="preserve">and </w:t>
      </w:r>
      <w:r w:rsidR="00414BAA">
        <w:rPr>
          <w:rFonts w:asciiTheme="minorHAnsi" w:hAnsiTheme="minorHAnsi" w:cs="Arial"/>
          <w:sz w:val="22"/>
        </w:rPr>
        <w:t xml:space="preserve">site documents  </w:t>
      </w:r>
      <w:r w:rsidRPr="00CE1DA8">
        <w:rPr>
          <w:rFonts w:asciiTheme="minorHAnsi" w:hAnsiTheme="minorHAnsi" w:cs="Arial"/>
          <w:sz w:val="22"/>
        </w:rPr>
        <w:t>to be submitted</w:t>
      </w:r>
      <w:bookmarkEnd w:id="21"/>
      <w:bookmarkEnd w:id="22"/>
    </w:p>
    <w:p w14:paraId="416146A8" w14:textId="77777777" w:rsidR="00B46D03" w:rsidRPr="00CE1DA8" w:rsidRDefault="00B46D03" w:rsidP="00B46D03">
      <w:pPr>
        <w:pStyle w:val="ListParagraph"/>
        <w:numPr>
          <w:ilvl w:val="0"/>
          <w:numId w:val="24"/>
        </w:numPr>
        <w:rPr>
          <w:rFonts w:asciiTheme="minorHAnsi" w:hAnsiTheme="minorHAnsi" w:cs="Arial"/>
          <w:sz w:val="22"/>
        </w:rPr>
      </w:pPr>
      <w:bookmarkStart w:id="23" w:name="OLE_LINK250"/>
      <w:bookmarkStart w:id="24" w:name="OLE_LINK251"/>
      <w:r w:rsidRPr="00CE1DA8">
        <w:rPr>
          <w:rFonts w:asciiTheme="minorHAnsi" w:hAnsiTheme="minorHAnsi" w:cs="Arial"/>
          <w:sz w:val="22"/>
        </w:rPr>
        <w:t>Review of backup policy</w:t>
      </w:r>
    </w:p>
    <w:p w14:paraId="4BE07279" w14:textId="77777777" w:rsidR="00B46D03" w:rsidRPr="00CE1DA8" w:rsidRDefault="00B46D03" w:rsidP="00B46D03">
      <w:pPr>
        <w:pStyle w:val="ListParagraph"/>
        <w:numPr>
          <w:ilvl w:val="0"/>
          <w:numId w:val="24"/>
        </w:numPr>
        <w:rPr>
          <w:rFonts w:asciiTheme="minorHAnsi" w:hAnsiTheme="minorHAnsi" w:cs="Arial"/>
          <w:sz w:val="22"/>
        </w:rPr>
      </w:pPr>
      <w:bookmarkStart w:id="25" w:name="OLE_LINK254"/>
      <w:bookmarkStart w:id="26" w:name="OLE_LINK255"/>
      <w:bookmarkEnd w:id="23"/>
      <w:bookmarkEnd w:id="24"/>
      <w:r w:rsidRPr="00CE1DA8">
        <w:rPr>
          <w:rFonts w:asciiTheme="minorHAnsi" w:hAnsiTheme="minorHAnsi" w:cs="Arial"/>
          <w:sz w:val="22"/>
        </w:rPr>
        <w:t>Review of Site Document</w:t>
      </w:r>
    </w:p>
    <w:p w14:paraId="63ECB676" w14:textId="77777777" w:rsidR="00B46D03" w:rsidRPr="00CE1DA8" w:rsidRDefault="00B46D03" w:rsidP="00B46D03">
      <w:pPr>
        <w:pStyle w:val="ListParagraph"/>
        <w:numPr>
          <w:ilvl w:val="0"/>
          <w:numId w:val="24"/>
        </w:numPr>
        <w:rPr>
          <w:rFonts w:asciiTheme="minorHAnsi" w:hAnsiTheme="minorHAnsi" w:cs="Arial"/>
          <w:sz w:val="22"/>
        </w:rPr>
      </w:pPr>
      <w:bookmarkStart w:id="27" w:name="OLE_LINK261"/>
      <w:bookmarkStart w:id="28" w:name="OLE_LINK262"/>
      <w:bookmarkEnd w:id="25"/>
      <w:bookmarkEnd w:id="26"/>
      <w:r w:rsidRPr="00CE1DA8">
        <w:rPr>
          <w:rFonts w:asciiTheme="minorHAnsi" w:hAnsiTheme="minorHAnsi" w:cs="Arial"/>
          <w:sz w:val="22"/>
        </w:rPr>
        <w:t>Backup Contingency Test to be carried out</w:t>
      </w:r>
    </w:p>
    <w:bookmarkEnd w:id="27"/>
    <w:bookmarkEnd w:id="28"/>
    <w:p w14:paraId="167541D1" w14:textId="77777777" w:rsidR="00715DB1" w:rsidRPr="00457594" w:rsidRDefault="00715DB1" w:rsidP="00B46D03">
      <w:pPr>
        <w:pStyle w:val="ListParagraph"/>
        <w:ind w:left="1267" w:firstLine="0"/>
        <w:rPr>
          <w:rFonts w:asciiTheme="minorHAnsi" w:hAnsiTheme="minorHAnsi"/>
          <w:b/>
          <w:u w:val="single"/>
        </w:rPr>
      </w:pPr>
    </w:p>
    <w:p w14:paraId="2B6AA759" w14:textId="77777777" w:rsidR="00D03D19" w:rsidRPr="00457594" w:rsidRDefault="00D03D19" w:rsidP="00D03D19">
      <w:pPr>
        <w:rPr>
          <w:rFonts w:asciiTheme="minorHAnsi" w:hAnsiTheme="minorHAnsi"/>
          <w:b/>
          <w:u w:val="single"/>
        </w:rPr>
      </w:pPr>
    </w:p>
    <w:p w14:paraId="35A2D28E" w14:textId="77777777" w:rsidR="00D03D19" w:rsidRPr="00457594" w:rsidRDefault="00D03D19" w:rsidP="00D03D19">
      <w:pPr>
        <w:rPr>
          <w:rFonts w:asciiTheme="minorHAnsi" w:hAnsiTheme="minorHAnsi"/>
          <w:b/>
          <w:u w:val="single"/>
        </w:rPr>
      </w:pPr>
    </w:p>
    <w:p w14:paraId="42746787" w14:textId="77777777" w:rsidR="00C8001E" w:rsidRPr="00457594" w:rsidRDefault="00D03D19" w:rsidP="00D03D19">
      <w:pPr>
        <w:pStyle w:val="Heading3"/>
        <w:numPr>
          <w:ilvl w:val="1"/>
          <w:numId w:val="20"/>
        </w:numPr>
        <w:rPr>
          <w:rStyle w:val="IntenseEmphasis"/>
          <w:rFonts w:asciiTheme="minorHAnsi" w:hAnsiTheme="minorHAnsi"/>
        </w:rPr>
      </w:pPr>
      <w:bookmarkStart w:id="29" w:name="_Toc532312518"/>
      <w:r w:rsidRPr="00457594">
        <w:rPr>
          <w:rStyle w:val="IntenseEmphasis"/>
          <w:rFonts w:asciiTheme="minorHAnsi" w:hAnsiTheme="minorHAnsi"/>
        </w:rPr>
        <w:t>On Request Activities</w:t>
      </w:r>
      <w:bookmarkEnd w:id="29"/>
    </w:p>
    <w:p w14:paraId="06B48D00" w14:textId="77777777" w:rsidR="008A78F5" w:rsidRPr="00457594" w:rsidRDefault="008A78F5" w:rsidP="00414BAA">
      <w:pPr>
        <w:spacing w:line="360" w:lineRule="auto"/>
        <w:rPr>
          <w:rFonts w:asciiTheme="minorHAnsi" w:hAnsiTheme="minorHAnsi"/>
          <w:lang w:val="en-GB" w:eastAsia="en-US" w:bidi="en-US"/>
        </w:rPr>
      </w:pPr>
    </w:p>
    <w:p w14:paraId="016FF69B" w14:textId="77777777" w:rsidR="00B46D03" w:rsidRPr="00CE1DA8" w:rsidRDefault="00B46D03" w:rsidP="00414BAA">
      <w:pPr>
        <w:pStyle w:val="ListParagraph"/>
        <w:numPr>
          <w:ilvl w:val="0"/>
          <w:numId w:val="24"/>
        </w:numPr>
        <w:spacing w:line="360" w:lineRule="auto"/>
        <w:rPr>
          <w:rFonts w:asciiTheme="minorHAnsi" w:hAnsiTheme="minorHAnsi" w:cs="Arial"/>
          <w:sz w:val="22"/>
        </w:rPr>
      </w:pPr>
      <w:r w:rsidRPr="00CE1DA8">
        <w:rPr>
          <w:rFonts w:asciiTheme="minorHAnsi" w:hAnsiTheme="minorHAnsi" w:cs="Arial"/>
          <w:sz w:val="22"/>
        </w:rPr>
        <w:t>Index Rebuilding</w:t>
      </w:r>
    </w:p>
    <w:p w14:paraId="3F544A36" w14:textId="77777777" w:rsidR="00B46D03" w:rsidRPr="00CE1DA8" w:rsidRDefault="00B46D03" w:rsidP="00414BAA">
      <w:pPr>
        <w:pStyle w:val="ListParagraph"/>
        <w:numPr>
          <w:ilvl w:val="0"/>
          <w:numId w:val="24"/>
        </w:numPr>
        <w:spacing w:line="360" w:lineRule="auto"/>
        <w:rPr>
          <w:rFonts w:asciiTheme="minorHAnsi" w:hAnsiTheme="minorHAnsi" w:cs="Arial"/>
          <w:sz w:val="22"/>
        </w:rPr>
      </w:pPr>
      <w:r w:rsidRPr="00CE1DA8">
        <w:rPr>
          <w:rFonts w:asciiTheme="minorHAnsi" w:hAnsiTheme="minorHAnsi" w:cs="Arial"/>
          <w:sz w:val="22"/>
        </w:rPr>
        <w:t>Export and Import</w:t>
      </w:r>
    </w:p>
    <w:p w14:paraId="5791DC24" w14:textId="1FAFD269" w:rsidR="00E20B63" w:rsidRPr="00457594" w:rsidRDefault="00B46D03" w:rsidP="00414BAA">
      <w:pPr>
        <w:pStyle w:val="ListParagraph"/>
        <w:numPr>
          <w:ilvl w:val="0"/>
          <w:numId w:val="24"/>
        </w:numPr>
        <w:spacing w:line="360" w:lineRule="auto"/>
        <w:rPr>
          <w:rFonts w:asciiTheme="minorHAnsi" w:hAnsiTheme="minorHAnsi"/>
        </w:rPr>
      </w:pPr>
      <w:r w:rsidRPr="00CE1DA8">
        <w:rPr>
          <w:rFonts w:asciiTheme="minorHAnsi" w:hAnsiTheme="minorHAnsi" w:cs="Arial"/>
          <w:sz w:val="22"/>
        </w:rPr>
        <w:t>DR-Restoration</w:t>
      </w:r>
    </w:p>
    <w:p w14:paraId="11B73230" w14:textId="2FF6BE23" w:rsidR="00E20B63" w:rsidRPr="00457594" w:rsidRDefault="00E20B63">
      <w:pPr>
        <w:suppressAutoHyphens w:val="0"/>
        <w:overflowPunct/>
        <w:autoSpaceDE/>
        <w:jc w:val="left"/>
        <w:textAlignment w:val="auto"/>
        <w:rPr>
          <w:rFonts w:asciiTheme="minorHAnsi" w:hAnsiTheme="minorHAnsi"/>
          <w:lang w:val="en-GB" w:eastAsia="en-US" w:bidi="en-US"/>
        </w:rPr>
      </w:pPr>
    </w:p>
    <w:p w14:paraId="3C0D1E80" w14:textId="13E4C24F" w:rsidR="00FF3114" w:rsidRDefault="00DF5F3E" w:rsidP="00E845C0">
      <w:pPr>
        <w:pStyle w:val="Heading1"/>
        <w:numPr>
          <w:ilvl w:val="0"/>
          <w:numId w:val="20"/>
        </w:numPr>
        <w:tabs>
          <w:tab w:val="left" w:pos="360"/>
        </w:tabs>
        <w:rPr>
          <w:rFonts w:asciiTheme="minorHAnsi" w:hAnsiTheme="minorHAnsi"/>
          <w:szCs w:val="22"/>
        </w:rPr>
      </w:pPr>
      <w:bookmarkStart w:id="30" w:name="_Toc532312519"/>
      <w:r>
        <w:rPr>
          <w:rFonts w:asciiTheme="minorHAnsi" w:hAnsiTheme="minorHAnsi"/>
          <w:szCs w:val="22"/>
        </w:rPr>
        <w:t>client specific details</w:t>
      </w:r>
      <w:bookmarkEnd w:id="30"/>
      <w:r w:rsidR="00E845C0" w:rsidRPr="00457594">
        <w:rPr>
          <w:rFonts w:asciiTheme="minorHAnsi" w:hAnsiTheme="minorHAnsi"/>
          <w:szCs w:val="22"/>
        </w:rPr>
        <w:t xml:space="preserve"> </w:t>
      </w:r>
      <w:r w:rsidR="00FF3114" w:rsidRPr="00457594">
        <w:rPr>
          <w:rFonts w:asciiTheme="minorHAnsi" w:hAnsiTheme="minorHAnsi"/>
          <w:szCs w:val="22"/>
        </w:rPr>
        <w:t xml:space="preserve">                   </w:t>
      </w:r>
    </w:p>
    <w:p w14:paraId="3B6BCA83" w14:textId="36354192" w:rsidR="00414BAA" w:rsidRDefault="00414BAA" w:rsidP="00414BAA">
      <w:pPr>
        <w:pStyle w:val="BodyText"/>
      </w:pPr>
      <w:r>
        <w:t xml:space="preserve"> </w:t>
      </w:r>
    </w:p>
    <w:p w14:paraId="3144C48E" w14:textId="6732E133" w:rsidR="00414BAA" w:rsidRPr="00414BAA" w:rsidRDefault="00414BAA" w:rsidP="00414BAA">
      <w:pPr>
        <w:pStyle w:val="BodyText"/>
        <w:rPr>
          <w:rFonts w:asciiTheme="minorHAnsi" w:hAnsiTheme="minorHAnsi"/>
        </w:rPr>
      </w:pPr>
      <w:r>
        <w:rPr>
          <w:rFonts w:asciiTheme="minorHAnsi" w:hAnsiTheme="minorHAnsi"/>
        </w:rPr>
        <w:t xml:space="preserve">      No client specific details</w:t>
      </w:r>
    </w:p>
    <w:sectPr w:rsidR="00414BAA" w:rsidRPr="00414BAA" w:rsidSect="00E61277">
      <w:footnotePr>
        <w:pos w:val="beneathText"/>
      </w:footnotePr>
      <w:type w:val="continuous"/>
      <w:pgSz w:w="11905" w:h="16837"/>
      <w:pgMar w:top="1757" w:right="1285"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1774E" w14:textId="77777777" w:rsidR="00B0007F" w:rsidRDefault="00B0007F">
      <w:r>
        <w:separator/>
      </w:r>
    </w:p>
  </w:endnote>
  <w:endnote w:type="continuationSeparator" w:id="0">
    <w:p w14:paraId="7F5DE5EE" w14:textId="77777777" w:rsidR="00B0007F" w:rsidRDefault="00B00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auto"/>
    <w:pitch w:val="variable"/>
  </w:font>
  <w:font w:name="DejaVu LGC Sans">
    <w:altName w:val="Times New Roman"/>
    <w:charset w:val="00"/>
    <w:family w:val="auto"/>
    <w:pitch w:val="variable"/>
  </w:font>
  <w:font w:name="Tele-GroteskNor">
    <w:charset w:val="00"/>
    <w:family w:val="roman"/>
    <w:pitch w:val="variable"/>
  </w:font>
  <w:font w:name="Miriam">
    <w:charset w:val="00"/>
    <w:family w:val="swiss"/>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3903"/>
      <w:gridCol w:w="1427"/>
      <w:gridCol w:w="1558"/>
    </w:tblGrid>
    <w:tr w:rsidR="00E60AEC" w14:paraId="1409F3DD" w14:textId="77777777" w:rsidTr="00963C84">
      <w:tc>
        <w:tcPr>
          <w:tcW w:w="2310" w:type="dxa"/>
        </w:tcPr>
        <w:p w14:paraId="3D36CC48" w14:textId="77777777" w:rsidR="00BB6F5D" w:rsidRPr="00BB6F5D" w:rsidRDefault="00BB6F5D" w:rsidP="00BB6F5D">
          <w:pPr>
            <w:tabs>
              <w:tab w:val="center" w:pos="4680"/>
              <w:tab w:val="right" w:pos="9360"/>
            </w:tabs>
            <w:suppressAutoHyphens w:val="0"/>
            <w:overflowPunct/>
            <w:autoSpaceDE/>
            <w:snapToGrid w:val="0"/>
            <w:jc w:val="left"/>
            <w:textAlignment w:val="auto"/>
            <w:rPr>
              <w:rFonts w:ascii="Times New Roman" w:eastAsia="Calibri" w:hAnsi="Times New Roman"/>
              <w:i/>
              <w:sz w:val="16"/>
              <w:szCs w:val="22"/>
              <w:lang w:val="en-US" w:eastAsia="en-US"/>
            </w:rPr>
          </w:pPr>
          <w:r w:rsidRPr="00BB6F5D">
            <w:rPr>
              <w:rFonts w:ascii="Times New Roman" w:eastAsia="Calibri" w:hAnsi="Times New Roman"/>
              <w:i/>
              <w:sz w:val="16"/>
              <w:szCs w:val="22"/>
              <w:lang w:val="en-US" w:eastAsia="en-US"/>
            </w:rPr>
            <w:t>Confidential</w:t>
          </w:r>
        </w:p>
        <w:p w14:paraId="7A47B713" w14:textId="179A6805" w:rsidR="00E60AEC" w:rsidRDefault="00E60AEC" w:rsidP="00BB6F5D"/>
      </w:tc>
      <w:tc>
        <w:tcPr>
          <w:tcW w:w="3918" w:type="dxa"/>
          <w:vAlign w:val="center"/>
        </w:tcPr>
        <w:p w14:paraId="2C475AB3" w14:textId="7FCB8F12" w:rsidR="00943E68" w:rsidRPr="00943E68" w:rsidRDefault="00E60AEC" w:rsidP="00785EF8">
          <w:pPr>
            <w:tabs>
              <w:tab w:val="center" w:pos="4680"/>
              <w:tab w:val="right" w:pos="9360"/>
            </w:tabs>
            <w:suppressAutoHyphens w:val="0"/>
            <w:overflowPunct/>
            <w:autoSpaceDE/>
            <w:snapToGrid w:val="0"/>
            <w:jc w:val="center"/>
            <w:textAlignment w:val="auto"/>
            <w:rPr>
              <w:rFonts w:ascii="Times New Roman" w:eastAsia="Calibri" w:hAnsi="Times New Roman"/>
              <w:i/>
              <w:sz w:val="16"/>
              <w:szCs w:val="22"/>
              <w:lang w:val="en-US" w:eastAsia="en-US"/>
            </w:rPr>
          </w:pPr>
          <w:r w:rsidRPr="00E60AEC">
            <w:rPr>
              <w:rFonts w:ascii="Times New Roman" w:eastAsia="Calibri" w:hAnsi="Times New Roman"/>
              <w:i/>
              <w:sz w:val="16"/>
              <w:szCs w:val="22"/>
              <w:lang w:val="en-US" w:eastAsia="en-US"/>
            </w:rPr>
            <w:t>Softcopy :</w:t>
          </w:r>
          <w:r w:rsidR="00785EF8">
            <w:rPr>
              <w:rFonts w:ascii="Times New Roman" w:eastAsia="Calibri" w:hAnsi="Times New Roman"/>
              <w:i/>
              <w:sz w:val="16"/>
              <w:szCs w:val="22"/>
              <w:lang w:val="en-US" w:eastAsia="en-US"/>
            </w:rPr>
            <w:fldChar w:fldCharType="begin"/>
          </w:r>
          <w:r w:rsidR="00785EF8">
            <w:rPr>
              <w:rFonts w:ascii="Times New Roman" w:eastAsia="Calibri" w:hAnsi="Times New Roman"/>
              <w:i/>
              <w:sz w:val="16"/>
              <w:szCs w:val="22"/>
              <w:lang w:val="en-US" w:eastAsia="en-US"/>
            </w:rPr>
            <w:instrText xml:space="preserve"> FILENAME \* MERGEFORMAT </w:instrText>
          </w:r>
          <w:r w:rsidR="00785EF8">
            <w:rPr>
              <w:rFonts w:ascii="Times New Roman" w:eastAsia="Calibri" w:hAnsi="Times New Roman"/>
              <w:i/>
              <w:sz w:val="16"/>
              <w:szCs w:val="22"/>
              <w:lang w:val="en-US" w:eastAsia="en-US"/>
            </w:rPr>
            <w:fldChar w:fldCharType="separate"/>
          </w:r>
          <w:r w:rsidR="00785EF8">
            <w:rPr>
              <w:rFonts w:ascii="Times New Roman" w:eastAsia="Calibri" w:hAnsi="Times New Roman"/>
              <w:i/>
              <w:noProof/>
              <w:sz w:val="16"/>
              <w:szCs w:val="22"/>
              <w:lang w:val="en-US" w:eastAsia="en-US"/>
            </w:rPr>
            <w:t>@@@@@_Site_Document_V1.0_y18-19</w:t>
          </w:r>
          <w:r w:rsidR="00785EF8">
            <w:rPr>
              <w:rFonts w:ascii="Times New Roman" w:eastAsia="Calibri" w:hAnsi="Times New Roman"/>
              <w:i/>
              <w:sz w:val="16"/>
              <w:szCs w:val="22"/>
              <w:lang w:val="en-US" w:eastAsia="en-US"/>
            </w:rPr>
            <w:fldChar w:fldCharType="end"/>
          </w:r>
          <w:r w:rsidRPr="00E60AEC">
            <w:rPr>
              <w:rFonts w:ascii="Times New Roman" w:eastAsia="Calibri" w:hAnsi="Times New Roman"/>
              <w:i/>
              <w:sz w:val="16"/>
              <w:szCs w:val="22"/>
              <w:lang w:val="en-US" w:eastAsia="en-US"/>
            </w:rPr>
            <w:fldChar w:fldCharType="begin"/>
          </w:r>
          <w:r w:rsidRPr="00E60AEC">
            <w:rPr>
              <w:rFonts w:ascii="Times New Roman" w:eastAsia="Calibri" w:hAnsi="Times New Roman"/>
              <w:i/>
              <w:sz w:val="16"/>
              <w:szCs w:val="22"/>
              <w:lang w:val="en-US" w:eastAsia="en-US"/>
            </w:rPr>
            <w:instrText xml:space="preserve"> FILENAME \* MERGEFORMAT </w:instrText>
          </w:r>
          <w:r w:rsidRPr="00E60AEC">
            <w:rPr>
              <w:rFonts w:ascii="Times New Roman" w:eastAsia="Calibri" w:hAnsi="Times New Roman"/>
              <w:i/>
              <w:sz w:val="16"/>
              <w:szCs w:val="22"/>
              <w:lang w:val="en-US" w:eastAsia="en-US"/>
            </w:rPr>
            <w:fldChar w:fldCharType="separate"/>
          </w:r>
          <w:r w:rsidRPr="00E60AEC">
            <w:rPr>
              <w:rFonts w:ascii="Times New Roman" w:eastAsia="Calibri" w:hAnsi="Times New Roman"/>
              <w:i/>
              <w:sz w:val="16"/>
              <w:szCs w:val="22"/>
              <w:lang w:val="en-US" w:eastAsia="en-US"/>
            </w:rPr>
            <w:fldChar w:fldCharType="end"/>
          </w:r>
        </w:p>
      </w:tc>
      <w:tc>
        <w:tcPr>
          <w:tcW w:w="1440" w:type="dxa"/>
          <w:vAlign w:val="center"/>
        </w:tcPr>
        <w:p w14:paraId="486F562D" w14:textId="77777777" w:rsidR="00E60AEC" w:rsidRDefault="00E60AEC" w:rsidP="00963C84">
          <w:pPr>
            <w:jc w:val="center"/>
          </w:pPr>
          <w:r w:rsidRPr="00E60AEC">
            <w:rPr>
              <w:rFonts w:ascii="Times New Roman" w:eastAsia="Calibri" w:hAnsi="Times New Roman"/>
              <w:i/>
              <w:sz w:val="16"/>
              <w:szCs w:val="22"/>
              <w:lang w:val="en-US" w:eastAsia="en-US"/>
            </w:rPr>
            <w:t>Ver. : 1.0</w:t>
          </w:r>
        </w:p>
      </w:tc>
      <w:tc>
        <w:tcPr>
          <w:tcW w:w="1573" w:type="dxa"/>
          <w:vAlign w:val="center"/>
        </w:tcPr>
        <w:p w14:paraId="7249CB52" w14:textId="77777777" w:rsidR="00E60AEC" w:rsidRPr="00E60AEC" w:rsidRDefault="00E60AEC" w:rsidP="00963C84">
          <w:pPr>
            <w:jc w:val="right"/>
            <w:rPr>
              <w:rFonts w:ascii="Times New Roman" w:hAnsi="Times New Roman"/>
              <w:i/>
              <w:sz w:val="16"/>
              <w:szCs w:val="16"/>
            </w:rPr>
          </w:pPr>
          <w:r>
            <w:rPr>
              <w:i/>
              <w:sz w:val="16"/>
            </w:rPr>
            <w:t xml:space="preserve">Page </w:t>
          </w:r>
          <w:r>
            <w:rPr>
              <w:i/>
              <w:sz w:val="16"/>
            </w:rPr>
            <w:fldChar w:fldCharType="begin"/>
          </w:r>
          <w:r>
            <w:rPr>
              <w:i/>
              <w:sz w:val="16"/>
            </w:rPr>
            <w:instrText xml:space="preserve"> PAGE </w:instrText>
          </w:r>
          <w:r>
            <w:rPr>
              <w:i/>
              <w:sz w:val="16"/>
            </w:rPr>
            <w:fldChar w:fldCharType="separate"/>
          </w:r>
          <w:r w:rsidR="00785EF8">
            <w:rPr>
              <w:i/>
              <w:noProof/>
              <w:sz w:val="16"/>
            </w:rPr>
            <w:t>2</w:t>
          </w:r>
          <w:r>
            <w:rPr>
              <w:i/>
              <w:sz w:val="16"/>
            </w:rPr>
            <w:fldChar w:fldCharType="end"/>
          </w:r>
          <w:r>
            <w:rPr>
              <w:i/>
              <w:sz w:val="16"/>
            </w:rPr>
            <w:t xml:space="preserve"> of  </w:t>
          </w:r>
          <w:r>
            <w:rPr>
              <w:i/>
              <w:sz w:val="16"/>
            </w:rPr>
            <w:fldChar w:fldCharType="begin"/>
          </w:r>
          <w:r>
            <w:rPr>
              <w:i/>
              <w:sz w:val="16"/>
            </w:rPr>
            <w:instrText xml:space="preserve"> NUMPAGES \*Arabic </w:instrText>
          </w:r>
          <w:r>
            <w:rPr>
              <w:i/>
              <w:sz w:val="16"/>
            </w:rPr>
            <w:fldChar w:fldCharType="separate"/>
          </w:r>
          <w:r w:rsidR="00785EF8">
            <w:rPr>
              <w:i/>
              <w:noProof/>
              <w:sz w:val="16"/>
            </w:rPr>
            <w:t>9</w:t>
          </w:r>
          <w:r>
            <w:rPr>
              <w:i/>
              <w:sz w:val="16"/>
            </w:rPr>
            <w:fldChar w:fldCharType="end"/>
          </w:r>
        </w:p>
      </w:tc>
    </w:tr>
  </w:tbl>
  <w:p w14:paraId="5CDD2E7D" w14:textId="77777777" w:rsidR="00E61277" w:rsidRPr="00B62EB0" w:rsidRDefault="00E61277" w:rsidP="00B62EB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C3CBE" w14:textId="77777777" w:rsidR="00B0007F" w:rsidRDefault="00B0007F">
      <w:r>
        <w:separator/>
      </w:r>
    </w:p>
  </w:footnote>
  <w:footnote w:type="continuationSeparator" w:id="0">
    <w:p w14:paraId="54BEE490" w14:textId="77777777" w:rsidR="00B0007F" w:rsidRDefault="00B000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8" w:type="dxa"/>
      <w:tblLayout w:type="fixed"/>
      <w:tblLook w:val="0000" w:firstRow="0" w:lastRow="0" w:firstColumn="0" w:lastColumn="0" w:noHBand="0" w:noVBand="0"/>
    </w:tblPr>
    <w:tblGrid>
      <w:gridCol w:w="2718"/>
      <w:gridCol w:w="6960"/>
    </w:tblGrid>
    <w:tr w:rsidR="00CE0A07" w14:paraId="69E5A288" w14:textId="77777777" w:rsidTr="00033B66">
      <w:trPr>
        <w:cantSplit/>
        <w:trHeight w:val="540"/>
      </w:trPr>
      <w:tc>
        <w:tcPr>
          <w:tcW w:w="2718" w:type="dxa"/>
          <w:vAlign w:val="center"/>
        </w:tcPr>
        <w:p w14:paraId="3FC419B6" w14:textId="77777777" w:rsidR="00CE0A07" w:rsidRDefault="00CE0A07" w:rsidP="00BD73D6">
          <w:pPr>
            <w:pStyle w:val="Header"/>
            <w:snapToGrid w:val="0"/>
            <w:ind w:right="-828"/>
            <w:rPr>
              <w:b/>
              <w:sz w:val="24"/>
              <w:szCs w:val="24"/>
            </w:rPr>
          </w:pPr>
          <w:r>
            <w:t xml:space="preserve">  </w:t>
          </w:r>
        </w:p>
      </w:tc>
      <w:tc>
        <w:tcPr>
          <w:tcW w:w="6960" w:type="dxa"/>
          <w:vAlign w:val="center"/>
        </w:tcPr>
        <w:p w14:paraId="611B284B" w14:textId="3D9070DB" w:rsidR="00CE0A07" w:rsidRDefault="00943E68" w:rsidP="00CE0A07">
          <w:pPr>
            <w:pStyle w:val="Header"/>
            <w:snapToGrid w:val="0"/>
            <w:jc w:val="right"/>
            <w:rPr>
              <w:b/>
              <w:sz w:val="24"/>
              <w:szCs w:val="24"/>
            </w:rPr>
          </w:pPr>
          <w:r>
            <w:rPr>
              <w:b/>
              <w:sz w:val="24"/>
              <w:szCs w:val="24"/>
            </w:rPr>
            <w:t>Project Name</w:t>
          </w:r>
        </w:p>
      </w:tc>
    </w:tr>
    <w:tr w:rsidR="00CE0A07" w14:paraId="0ACAF05C" w14:textId="77777777" w:rsidTr="00F8527F">
      <w:trPr>
        <w:cantSplit/>
        <w:trHeight w:val="477"/>
      </w:trPr>
      <w:tc>
        <w:tcPr>
          <w:tcW w:w="2718" w:type="dxa"/>
          <w:tcBorders>
            <w:bottom w:val="single" w:sz="4" w:space="0" w:color="000000"/>
          </w:tcBorders>
          <w:vAlign w:val="center"/>
        </w:tcPr>
        <w:p w14:paraId="29991AB7" w14:textId="77777777" w:rsidR="00CE0A07" w:rsidRDefault="00BD73D6" w:rsidP="00CE0A07">
          <w:pPr>
            <w:pStyle w:val="Header"/>
            <w:snapToGrid w:val="0"/>
            <w:ind w:right="-108"/>
            <w:rPr>
              <w:b/>
              <w:szCs w:val="24"/>
            </w:rPr>
          </w:pPr>
          <w:r w:rsidRPr="00A243D8">
            <w:rPr>
              <w:noProof/>
              <w:lang w:val="en-IN" w:eastAsia="en-IN"/>
            </w:rPr>
            <w:drawing>
              <wp:inline distT="0" distB="0" distL="0" distR="0" wp14:anchorId="56F9461A" wp14:editId="3403306F">
                <wp:extent cx="1304925" cy="485775"/>
                <wp:effectExtent l="0" t="0" r="9525" b="9525"/>
                <wp:docPr id="8" name="Picture 8" descr="C:\Users\navinraj.bangera\AppData\Local\Microsoft\Windows\INetCache\Content.Outlook\ON775HN3\Clover QMS Logo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inraj.bangera\AppData\Local\Microsoft\Windows\INetCache\Content.Outlook\ON775HN3\Clover QMS Logo V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485775"/>
                        </a:xfrm>
                        <a:prstGeom prst="rect">
                          <a:avLst/>
                        </a:prstGeom>
                        <a:noFill/>
                        <a:ln>
                          <a:noFill/>
                        </a:ln>
                      </pic:spPr>
                    </pic:pic>
                  </a:graphicData>
                </a:graphic>
              </wp:inline>
            </w:drawing>
          </w:r>
        </w:p>
      </w:tc>
      <w:tc>
        <w:tcPr>
          <w:tcW w:w="6960" w:type="dxa"/>
          <w:tcBorders>
            <w:bottom w:val="single" w:sz="4" w:space="0" w:color="000000"/>
          </w:tcBorders>
          <w:vAlign w:val="center"/>
        </w:tcPr>
        <w:p w14:paraId="71A2BA1D" w14:textId="290F4EF1" w:rsidR="00CE0A07" w:rsidRDefault="00CE0A07" w:rsidP="00DF1284">
          <w:pPr>
            <w:pStyle w:val="Header"/>
            <w:snapToGrid w:val="0"/>
            <w:jc w:val="right"/>
            <w:rPr>
              <w:b/>
              <w:sz w:val="24"/>
              <w:szCs w:val="24"/>
            </w:rPr>
          </w:pPr>
          <w:r>
            <w:rPr>
              <w:b/>
              <w:sz w:val="24"/>
              <w:szCs w:val="24"/>
            </w:rPr>
            <w:t xml:space="preserve"> </w:t>
          </w:r>
          <w:r w:rsidR="00DF1284">
            <w:rPr>
              <w:b/>
              <w:sz w:val="24"/>
              <w:szCs w:val="24"/>
            </w:rPr>
            <w:t>ORACLE DATABASE SUPPORT</w:t>
          </w:r>
        </w:p>
      </w:tc>
    </w:tr>
  </w:tbl>
  <w:p w14:paraId="2673BCC9" w14:textId="77777777" w:rsidR="00E61277" w:rsidRDefault="00E61277" w:rsidP="00A6552D">
    <w:pPr>
      <w:pStyle w:val="Header"/>
      <w:tabs>
        <w:tab w:val="clear" w:pos="8306"/>
      </w:tabs>
      <w:ind w:right="-1413"/>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5E946" w14:textId="77777777" w:rsidR="00DB04AD" w:rsidRDefault="00DB04AD" w:rsidP="00DB04AD">
    <w:pPr>
      <w:pStyle w:val="Header"/>
    </w:pPr>
  </w:p>
  <w:p w14:paraId="2B02EA36" w14:textId="77777777" w:rsidR="00DB04AD" w:rsidRDefault="00DB04AD" w:rsidP="00DB04AD">
    <w:pPr>
      <w:pStyle w:val="Header"/>
    </w:pPr>
  </w:p>
  <w:p w14:paraId="29DFF3E8" w14:textId="77777777" w:rsidR="00DB04AD" w:rsidRDefault="00DB04AD" w:rsidP="00DB04AD">
    <w:pPr>
      <w:pStyle w:val="Header"/>
    </w:pPr>
    <w:r w:rsidRPr="00A243D8">
      <w:rPr>
        <w:noProof/>
        <w:lang w:val="en-IN" w:eastAsia="en-IN"/>
      </w:rPr>
      <w:drawing>
        <wp:inline distT="0" distB="0" distL="0" distR="0" wp14:anchorId="7965D5C2" wp14:editId="52C65F99">
          <wp:extent cx="1304925" cy="485775"/>
          <wp:effectExtent l="0" t="0" r="9525" b="9525"/>
          <wp:docPr id="3" name="Picture 3" descr="C:\Users\navinraj.bangera\AppData\Local\Microsoft\Windows\INetCache\Content.Outlook\ON775HN3\Clover QMS Logo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inraj.bangera\AppData\Local\Microsoft\Windows\INetCache\Content.Outlook\ON775HN3\Clover QMS Logo V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4857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C3A56A4"/>
    <w:lvl w:ilvl="0">
      <w:numFmt w:val="bullet"/>
      <w:lvlText w:val="*"/>
      <w:lvlJc w:val="left"/>
    </w:lvl>
  </w:abstractNum>
  <w:abstractNum w:abstractNumId="1" w15:restartNumberingAfterBreak="0">
    <w:nsid w:val="00000001"/>
    <w:multiLevelType w:val="multilevel"/>
    <w:tmpl w:val="00000001"/>
    <w:name w:val="Outlin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upperLetter"/>
      <w:lvlText w:val="%3."/>
      <w:lvlJc w:val="left"/>
      <w:pPr>
        <w:tabs>
          <w:tab w:val="num" w:pos="1440"/>
        </w:tabs>
        <w:ind w:left="1440" w:hanging="720"/>
      </w:pPr>
    </w:lvl>
    <w:lvl w:ilvl="3">
      <w:start w:val="1"/>
      <w:numFmt w:val="decimal"/>
      <w:lvlText w:val="%4."/>
      <w:lvlJc w:val="left"/>
      <w:pPr>
        <w:tabs>
          <w:tab w:val="num" w:pos="576"/>
        </w:tabs>
        <w:ind w:left="576" w:hanging="288"/>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upperLetter"/>
      <w:lvlText w:val="%9."/>
      <w:lvlJc w:val="left"/>
      <w:pPr>
        <w:tabs>
          <w:tab w:val="num" w:pos="6480"/>
        </w:tabs>
        <w:ind w:left="6480" w:hanging="720"/>
      </w:pPr>
    </w:lvl>
  </w:abstractNum>
  <w:abstractNum w:abstractNumId="2" w15:restartNumberingAfterBreak="0">
    <w:nsid w:val="00000002"/>
    <w:multiLevelType w:val="multilevel"/>
    <w:tmpl w:val="00000002"/>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000003"/>
    <w:multiLevelType w:val="multilevel"/>
    <w:tmpl w:val="CC64CB94"/>
    <w:name w:val="WW8Num11"/>
    <w:lvl w:ilvl="0">
      <w:start w:val="2"/>
      <w:numFmt w:val="decimal"/>
      <w:lvlText w:val="%1."/>
      <w:lvlJc w:val="left"/>
      <w:pPr>
        <w:tabs>
          <w:tab w:val="num" w:pos="720"/>
        </w:tabs>
        <w:ind w:left="720" w:hanging="360"/>
      </w:pPr>
      <w:rPr>
        <w:b/>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0000004"/>
    <w:multiLevelType w:val="multilevel"/>
    <w:tmpl w:val="00000004"/>
    <w:name w:val="WW8Num1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0000005"/>
    <w:multiLevelType w:val="multilevel"/>
    <w:tmpl w:val="00000005"/>
    <w:name w:val="WW8Num15"/>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6" w15:restartNumberingAfterBreak="0">
    <w:nsid w:val="142B5E33"/>
    <w:multiLevelType w:val="multilevel"/>
    <w:tmpl w:val="817E381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56C04EE"/>
    <w:multiLevelType w:val="hybridMultilevel"/>
    <w:tmpl w:val="9CBA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D34A9"/>
    <w:multiLevelType w:val="hybridMultilevel"/>
    <w:tmpl w:val="EED04F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07038"/>
    <w:multiLevelType w:val="hybridMultilevel"/>
    <w:tmpl w:val="017646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652C6"/>
    <w:multiLevelType w:val="hybridMultilevel"/>
    <w:tmpl w:val="8AF424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D757F"/>
    <w:multiLevelType w:val="hybridMultilevel"/>
    <w:tmpl w:val="5A4819D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15:restartNumberingAfterBreak="0">
    <w:nsid w:val="2F841349"/>
    <w:multiLevelType w:val="hybridMultilevel"/>
    <w:tmpl w:val="1390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2E295E"/>
    <w:multiLevelType w:val="multilevel"/>
    <w:tmpl w:val="817E381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17014B7"/>
    <w:multiLevelType w:val="hybridMultilevel"/>
    <w:tmpl w:val="4E486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F26E17"/>
    <w:multiLevelType w:val="hybridMultilevel"/>
    <w:tmpl w:val="87A8C7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7460B"/>
    <w:multiLevelType w:val="hybridMultilevel"/>
    <w:tmpl w:val="28D0FFB4"/>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7" w15:restartNumberingAfterBreak="0">
    <w:nsid w:val="595B4FB4"/>
    <w:multiLevelType w:val="hybridMultilevel"/>
    <w:tmpl w:val="C890D9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CD1528"/>
    <w:multiLevelType w:val="hybridMultilevel"/>
    <w:tmpl w:val="4A201FB0"/>
    <w:lvl w:ilvl="0" w:tplc="92184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9926A7"/>
    <w:multiLevelType w:val="hybridMultilevel"/>
    <w:tmpl w:val="0B68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B01259"/>
    <w:multiLevelType w:val="hybridMultilevel"/>
    <w:tmpl w:val="2286CB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707179CA"/>
    <w:multiLevelType w:val="hybridMultilevel"/>
    <w:tmpl w:val="30D4BF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E96EC8"/>
    <w:multiLevelType w:val="multilevel"/>
    <w:tmpl w:val="00000005"/>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3" w15:restartNumberingAfterBreak="0">
    <w:nsid w:val="72365618"/>
    <w:multiLevelType w:val="hybridMultilevel"/>
    <w:tmpl w:val="5704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2B0787"/>
    <w:multiLevelType w:val="multilevel"/>
    <w:tmpl w:val="F0E2AB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8E41E57"/>
    <w:multiLevelType w:val="hybridMultilevel"/>
    <w:tmpl w:val="5290D6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4A0C72"/>
    <w:multiLevelType w:val="multilevel"/>
    <w:tmpl w:val="2E501A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22"/>
  </w:num>
  <w:num w:numId="7">
    <w:abstractNumId w:val="7"/>
  </w:num>
  <w:num w:numId="8">
    <w:abstractNumId w:val="14"/>
  </w:num>
  <w:num w:numId="9">
    <w:abstractNumId w:val="24"/>
  </w:num>
  <w:num w:numId="10">
    <w:abstractNumId w:val="26"/>
  </w:num>
  <w:num w:numId="11">
    <w:abstractNumId w:val="17"/>
  </w:num>
  <w:num w:numId="12">
    <w:abstractNumId w:val="21"/>
  </w:num>
  <w:num w:numId="13">
    <w:abstractNumId w:val="15"/>
  </w:num>
  <w:num w:numId="14">
    <w:abstractNumId w:val="10"/>
  </w:num>
  <w:num w:numId="15">
    <w:abstractNumId w:val="8"/>
  </w:num>
  <w:num w:numId="16">
    <w:abstractNumId w:val="9"/>
  </w:num>
  <w:num w:numId="17">
    <w:abstractNumId w:val="16"/>
  </w:num>
  <w:num w:numId="18">
    <w:abstractNumId w:val="25"/>
  </w:num>
  <w:num w:numId="19">
    <w:abstractNumId w:val="0"/>
    <w:lvlOverride w:ilvl="0">
      <w:lvl w:ilvl="0">
        <w:start w:val="1"/>
        <w:numFmt w:val="bullet"/>
        <w:lvlText w:val=""/>
        <w:legacy w:legacy="1" w:legacySpace="0" w:legacyIndent="360"/>
        <w:lvlJc w:val="left"/>
        <w:pPr>
          <w:ind w:left="1080" w:hanging="360"/>
        </w:pPr>
        <w:rPr>
          <w:rFonts w:ascii="Wingdings" w:hAnsi="Wingdings" w:hint="default"/>
          <w:sz w:val="18"/>
        </w:rPr>
      </w:lvl>
    </w:lvlOverride>
  </w:num>
  <w:num w:numId="20">
    <w:abstractNumId w:val="13"/>
  </w:num>
  <w:num w:numId="21">
    <w:abstractNumId w:val="6"/>
  </w:num>
  <w:num w:numId="22">
    <w:abstractNumId w:val="20"/>
  </w:num>
  <w:num w:numId="23">
    <w:abstractNumId w:val="19"/>
  </w:num>
  <w:num w:numId="24">
    <w:abstractNumId w:val="11"/>
  </w:num>
  <w:num w:numId="25">
    <w:abstractNumId w:val="18"/>
  </w:num>
  <w:num w:numId="26">
    <w:abstractNumId w:val="2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DF6"/>
    <w:rsid w:val="000014A9"/>
    <w:rsid w:val="0000235C"/>
    <w:rsid w:val="000059ED"/>
    <w:rsid w:val="000131C4"/>
    <w:rsid w:val="00016877"/>
    <w:rsid w:val="000207DF"/>
    <w:rsid w:val="000242E5"/>
    <w:rsid w:val="00024A59"/>
    <w:rsid w:val="00032E0D"/>
    <w:rsid w:val="00035697"/>
    <w:rsid w:val="00035777"/>
    <w:rsid w:val="00041626"/>
    <w:rsid w:val="0004285A"/>
    <w:rsid w:val="00046016"/>
    <w:rsid w:val="00053081"/>
    <w:rsid w:val="0006341D"/>
    <w:rsid w:val="00063725"/>
    <w:rsid w:val="00063A37"/>
    <w:rsid w:val="000658F9"/>
    <w:rsid w:val="000706F6"/>
    <w:rsid w:val="000728AA"/>
    <w:rsid w:val="00077FC1"/>
    <w:rsid w:val="0008216B"/>
    <w:rsid w:val="000865CB"/>
    <w:rsid w:val="0009296B"/>
    <w:rsid w:val="00093013"/>
    <w:rsid w:val="000A1A64"/>
    <w:rsid w:val="000A2B4D"/>
    <w:rsid w:val="000A63CB"/>
    <w:rsid w:val="000C2C64"/>
    <w:rsid w:val="000C32F1"/>
    <w:rsid w:val="000D107D"/>
    <w:rsid w:val="000D2C5D"/>
    <w:rsid w:val="000E4FF1"/>
    <w:rsid w:val="000F21EA"/>
    <w:rsid w:val="00105A11"/>
    <w:rsid w:val="00120827"/>
    <w:rsid w:val="00121C0A"/>
    <w:rsid w:val="00125862"/>
    <w:rsid w:val="00130E69"/>
    <w:rsid w:val="00134BD1"/>
    <w:rsid w:val="00137F6B"/>
    <w:rsid w:val="00140830"/>
    <w:rsid w:val="00141C2C"/>
    <w:rsid w:val="00144AFE"/>
    <w:rsid w:val="0014694E"/>
    <w:rsid w:val="00161312"/>
    <w:rsid w:val="001647DF"/>
    <w:rsid w:val="0016670A"/>
    <w:rsid w:val="001747CF"/>
    <w:rsid w:val="0017715D"/>
    <w:rsid w:val="00186DD2"/>
    <w:rsid w:val="00191A2F"/>
    <w:rsid w:val="00195864"/>
    <w:rsid w:val="001A3D0F"/>
    <w:rsid w:val="001A48A0"/>
    <w:rsid w:val="001A627F"/>
    <w:rsid w:val="001A78E2"/>
    <w:rsid w:val="001B12F9"/>
    <w:rsid w:val="001C48EC"/>
    <w:rsid w:val="001D2495"/>
    <w:rsid w:val="001E1575"/>
    <w:rsid w:val="001E42E0"/>
    <w:rsid w:val="001E55CA"/>
    <w:rsid w:val="001F18DD"/>
    <w:rsid w:val="001F747B"/>
    <w:rsid w:val="00200C58"/>
    <w:rsid w:val="00201E9C"/>
    <w:rsid w:val="00224E5A"/>
    <w:rsid w:val="00226BE9"/>
    <w:rsid w:val="002327BD"/>
    <w:rsid w:val="00235F1D"/>
    <w:rsid w:val="002373C9"/>
    <w:rsid w:val="002458BA"/>
    <w:rsid w:val="00246C25"/>
    <w:rsid w:val="00251B65"/>
    <w:rsid w:val="00256B3A"/>
    <w:rsid w:val="00260665"/>
    <w:rsid w:val="002621AA"/>
    <w:rsid w:val="0026245B"/>
    <w:rsid w:val="00262B54"/>
    <w:rsid w:val="00266C42"/>
    <w:rsid w:val="0027661E"/>
    <w:rsid w:val="00281DFB"/>
    <w:rsid w:val="00286FAD"/>
    <w:rsid w:val="00287A2B"/>
    <w:rsid w:val="002944FA"/>
    <w:rsid w:val="002A1193"/>
    <w:rsid w:val="002A14BA"/>
    <w:rsid w:val="002A4C02"/>
    <w:rsid w:val="002A5801"/>
    <w:rsid w:val="002A5F33"/>
    <w:rsid w:val="002B3C7C"/>
    <w:rsid w:val="002C152B"/>
    <w:rsid w:val="002C3D7F"/>
    <w:rsid w:val="002C5127"/>
    <w:rsid w:val="002D2D6D"/>
    <w:rsid w:val="002D4D99"/>
    <w:rsid w:val="002D66BA"/>
    <w:rsid w:val="002E3393"/>
    <w:rsid w:val="002E43B6"/>
    <w:rsid w:val="002F7C5B"/>
    <w:rsid w:val="0031548F"/>
    <w:rsid w:val="0032138D"/>
    <w:rsid w:val="0032528E"/>
    <w:rsid w:val="00325D32"/>
    <w:rsid w:val="0032723B"/>
    <w:rsid w:val="0034027C"/>
    <w:rsid w:val="00340404"/>
    <w:rsid w:val="0035051C"/>
    <w:rsid w:val="00354B02"/>
    <w:rsid w:val="00370B18"/>
    <w:rsid w:val="00382FF2"/>
    <w:rsid w:val="0038376F"/>
    <w:rsid w:val="00385F06"/>
    <w:rsid w:val="003862AC"/>
    <w:rsid w:val="00390BDC"/>
    <w:rsid w:val="0039603D"/>
    <w:rsid w:val="00396FE9"/>
    <w:rsid w:val="00397761"/>
    <w:rsid w:val="003A073E"/>
    <w:rsid w:val="003A268F"/>
    <w:rsid w:val="003A3C27"/>
    <w:rsid w:val="003A7722"/>
    <w:rsid w:val="003B2518"/>
    <w:rsid w:val="003B317B"/>
    <w:rsid w:val="003B6AF0"/>
    <w:rsid w:val="003C0216"/>
    <w:rsid w:val="003C189A"/>
    <w:rsid w:val="003C1ACE"/>
    <w:rsid w:val="003D096D"/>
    <w:rsid w:val="003D103C"/>
    <w:rsid w:val="003D449F"/>
    <w:rsid w:val="003D7DAC"/>
    <w:rsid w:val="003E3BF9"/>
    <w:rsid w:val="003E4A5E"/>
    <w:rsid w:val="003F0E2D"/>
    <w:rsid w:val="003F216E"/>
    <w:rsid w:val="003F28FF"/>
    <w:rsid w:val="003F7454"/>
    <w:rsid w:val="004001F2"/>
    <w:rsid w:val="00401FCA"/>
    <w:rsid w:val="004069EB"/>
    <w:rsid w:val="00414BAA"/>
    <w:rsid w:val="00415F88"/>
    <w:rsid w:val="00416D5C"/>
    <w:rsid w:val="004201D0"/>
    <w:rsid w:val="0043516F"/>
    <w:rsid w:val="00440F1F"/>
    <w:rsid w:val="00441821"/>
    <w:rsid w:val="0044225E"/>
    <w:rsid w:val="004442A6"/>
    <w:rsid w:val="00444FEA"/>
    <w:rsid w:val="00457594"/>
    <w:rsid w:val="00460045"/>
    <w:rsid w:val="004603FC"/>
    <w:rsid w:val="00466C0D"/>
    <w:rsid w:val="00467005"/>
    <w:rsid w:val="00471CB4"/>
    <w:rsid w:val="00471F09"/>
    <w:rsid w:val="004746E9"/>
    <w:rsid w:val="00477D96"/>
    <w:rsid w:val="00481CE1"/>
    <w:rsid w:val="004856B8"/>
    <w:rsid w:val="0049218B"/>
    <w:rsid w:val="00494566"/>
    <w:rsid w:val="004956FA"/>
    <w:rsid w:val="00495EF8"/>
    <w:rsid w:val="00496CE3"/>
    <w:rsid w:val="00497757"/>
    <w:rsid w:val="004A09C0"/>
    <w:rsid w:val="004C0406"/>
    <w:rsid w:val="004C0CD7"/>
    <w:rsid w:val="004C7810"/>
    <w:rsid w:val="004D1016"/>
    <w:rsid w:val="004D1703"/>
    <w:rsid w:val="004D1721"/>
    <w:rsid w:val="004D67C2"/>
    <w:rsid w:val="004E4C1C"/>
    <w:rsid w:val="004F300A"/>
    <w:rsid w:val="005034BC"/>
    <w:rsid w:val="00506FA1"/>
    <w:rsid w:val="005118DA"/>
    <w:rsid w:val="005131CB"/>
    <w:rsid w:val="00516A0A"/>
    <w:rsid w:val="005259E0"/>
    <w:rsid w:val="005274F3"/>
    <w:rsid w:val="00530550"/>
    <w:rsid w:val="00531A04"/>
    <w:rsid w:val="00541F5A"/>
    <w:rsid w:val="005451A5"/>
    <w:rsid w:val="005461B3"/>
    <w:rsid w:val="0054657C"/>
    <w:rsid w:val="00552F80"/>
    <w:rsid w:val="0055389D"/>
    <w:rsid w:val="005551DB"/>
    <w:rsid w:val="00555D77"/>
    <w:rsid w:val="005610AF"/>
    <w:rsid w:val="00563DF8"/>
    <w:rsid w:val="0057103D"/>
    <w:rsid w:val="00572A4C"/>
    <w:rsid w:val="00573041"/>
    <w:rsid w:val="00573DD5"/>
    <w:rsid w:val="00573EBE"/>
    <w:rsid w:val="00582148"/>
    <w:rsid w:val="00585BEE"/>
    <w:rsid w:val="00593863"/>
    <w:rsid w:val="005A1790"/>
    <w:rsid w:val="005A1985"/>
    <w:rsid w:val="005A2AB0"/>
    <w:rsid w:val="005A2DB8"/>
    <w:rsid w:val="005A55D7"/>
    <w:rsid w:val="005B0BFB"/>
    <w:rsid w:val="005B12C4"/>
    <w:rsid w:val="005B5E76"/>
    <w:rsid w:val="005B659D"/>
    <w:rsid w:val="005D5040"/>
    <w:rsid w:val="005D63FF"/>
    <w:rsid w:val="005E183C"/>
    <w:rsid w:val="005E62DE"/>
    <w:rsid w:val="00600518"/>
    <w:rsid w:val="00605F0F"/>
    <w:rsid w:val="00612892"/>
    <w:rsid w:val="006204DF"/>
    <w:rsid w:val="006228DC"/>
    <w:rsid w:val="006267AA"/>
    <w:rsid w:val="00643431"/>
    <w:rsid w:val="00657197"/>
    <w:rsid w:val="0066408A"/>
    <w:rsid w:val="00672D94"/>
    <w:rsid w:val="00672DC2"/>
    <w:rsid w:val="0068372C"/>
    <w:rsid w:val="006904C3"/>
    <w:rsid w:val="00694556"/>
    <w:rsid w:val="006A1E10"/>
    <w:rsid w:val="006B0B29"/>
    <w:rsid w:val="006C19CB"/>
    <w:rsid w:val="006C5D08"/>
    <w:rsid w:val="006E5CD0"/>
    <w:rsid w:val="006E7BDE"/>
    <w:rsid w:val="006F3B24"/>
    <w:rsid w:val="006F56C1"/>
    <w:rsid w:val="006F6A0F"/>
    <w:rsid w:val="0070032B"/>
    <w:rsid w:val="00702574"/>
    <w:rsid w:val="00702744"/>
    <w:rsid w:val="00703144"/>
    <w:rsid w:val="00705B84"/>
    <w:rsid w:val="007064D7"/>
    <w:rsid w:val="0071149E"/>
    <w:rsid w:val="00713664"/>
    <w:rsid w:val="00713A89"/>
    <w:rsid w:val="00715DB1"/>
    <w:rsid w:val="00722217"/>
    <w:rsid w:val="007237E9"/>
    <w:rsid w:val="00742BCC"/>
    <w:rsid w:val="0075459C"/>
    <w:rsid w:val="00755D83"/>
    <w:rsid w:val="007609D9"/>
    <w:rsid w:val="00762555"/>
    <w:rsid w:val="0076379A"/>
    <w:rsid w:val="00763F05"/>
    <w:rsid w:val="00766C4F"/>
    <w:rsid w:val="007755AD"/>
    <w:rsid w:val="00776280"/>
    <w:rsid w:val="007764B0"/>
    <w:rsid w:val="00776575"/>
    <w:rsid w:val="0078233C"/>
    <w:rsid w:val="00785272"/>
    <w:rsid w:val="00785EF8"/>
    <w:rsid w:val="00786EE7"/>
    <w:rsid w:val="0079058B"/>
    <w:rsid w:val="007913F7"/>
    <w:rsid w:val="00792B99"/>
    <w:rsid w:val="00794777"/>
    <w:rsid w:val="007975C7"/>
    <w:rsid w:val="00797FD7"/>
    <w:rsid w:val="007A1801"/>
    <w:rsid w:val="007A5C5F"/>
    <w:rsid w:val="007A5FCD"/>
    <w:rsid w:val="007A64A2"/>
    <w:rsid w:val="007A64DF"/>
    <w:rsid w:val="007B0357"/>
    <w:rsid w:val="007B4191"/>
    <w:rsid w:val="007C3ED3"/>
    <w:rsid w:val="007C4862"/>
    <w:rsid w:val="007C4B58"/>
    <w:rsid w:val="007C5FBD"/>
    <w:rsid w:val="007D2695"/>
    <w:rsid w:val="007D54FE"/>
    <w:rsid w:val="007D749C"/>
    <w:rsid w:val="007E00A5"/>
    <w:rsid w:val="007E03D9"/>
    <w:rsid w:val="007E0DF2"/>
    <w:rsid w:val="007E7D4C"/>
    <w:rsid w:val="007F7C03"/>
    <w:rsid w:val="0081197C"/>
    <w:rsid w:val="00813106"/>
    <w:rsid w:val="00817609"/>
    <w:rsid w:val="008217B4"/>
    <w:rsid w:val="0082277D"/>
    <w:rsid w:val="00823FBD"/>
    <w:rsid w:val="00824FE3"/>
    <w:rsid w:val="008263C8"/>
    <w:rsid w:val="00835BE0"/>
    <w:rsid w:val="008360AF"/>
    <w:rsid w:val="008375CF"/>
    <w:rsid w:val="00851847"/>
    <w:rsid w:val="00851897"/>
    <w:rsid w:val="008520FE"/>
    <w:rsid w:val="008523D2"/>
    <w:rsid w:val="008555AC"/>
    <w:rsid w:val="0085793A"/>
    <w:rsid w:val="00862FBB"/>
    <w:rsid w:val="00865069"/>
    <w:rsid w:val="00875EC7"/>
    <w:rsid w:val="00877B84"/>
    <w:rsid w:val="0088505D"/>
    <w:rsid w:val="00887FBF"/>
    <w:rsid w:val="008A0879"/>
    <w:rsid w:val="008A78F5"/>
    <w:rsid w:val="008B4562"/>
    <w:rsid w:val="008E5A09"/>
    <w:rsid w:val="008F1DC0"/>
    <w:rsid w:val="008F2C7D"/>
    <w:rsid w:val="008F4CBF"/>
    <w:rsid w:val="008F5617"/>
    <w:rsid w:val="008F75B3"/>
    <w:rsid w:val="00901E30"/>
    <w:rsid w:val="00902105"/>
    <w:rsid w:val="00903790"/>
    <w:rsid w:val="00907043"/>
    <w:rsid w:val="00907765"/>
    <w:rsid w:val="00910F0E"/>
    <w:rsid w:val="00913EF6"/>
    <w:rsid w:val="00915195"/>
    <w:rsid w:val="0091644D"/>
    <w:rsid w:val="00916583"/>
    <w:rsid w:val="00922796"/>
    <w:rsid w:val="00931CEC"/>
    <w:rsid w:val="00931F89"/>
    <w:rsid w:val="0093736D"/>
    <w:rsid w:val="00940B2A"/>
    <w:rsid w:val="009418E2"/>
    <w:rsid w:val="00941F10"/>
    <w:rsid w:val="00943E68"/>
    <w:rsid w:val="00944DE6"/>
    <w:rsid w:val="00945163"/>
    <w:rsid w:val="009467CE"/>
    <w:rsid w:val="00962A59"/>
    <w:rsid w:val="00963C84"/>
    <w:rsid w:val="00971C03"/>
    <w:rsid w:val="009754DC"/>
    <w:rsid w:val="00984D94"/>
    <w:rsid w:val="00986635"/>
    <w:rsid w:val="0099665A"/>
    <w:rsid w:val="0099754E"/>
    <w:rsid w:val="009A0B1C"/>
    <w:rsid w:val="009A635F"/>
    <w:rsid w:val="009B16D2"/>
    <w:rsid w:val="009B2A98"/>
    <w:rsid w:val="009B562D"/>
    <w:rsid w:val="009C2415"/>
    <w:rsid w:val="009C7909"/>
    <w:rsid w:val="009D249C"/>
    <w:rsid w:val="009D2903"/>
    <w:rsid w:val="009D6809"/>
    <w:rsid w:val="009D6A6D"/>
    <w:rsid w:val="009E1DF6"/>
    <w:rsid w:val="009F2918"/>
    <w:rsid w:val="00A045C9"/>
    <w:rsid w:val="00A054E7"/>
    <w:rsid w:val="00A070A0"/>
    <w:rsid w:val="00A1059F"/>
    <w:rsid w:val="00A12E04"/>
    <w:rsid w:val="00A15C77"/>
    <w:rsid w:val="00A1722F"/>
    <w:rsid w:val="00A24DF6"/>
    <w:rsid w:val="00A25A91"/>
    <w:rsid w:val="00A353DD"/>
    <w:rsid w:val="00A35E2D"/>
    <w:rsid w:val="00A42F19"/>
    <w:rsid w:val="00A438E0"/>
    <w:rsid w:val="00A51BD3"/>
    <w:rsid w:val="00A52FC8"/>
    <w:rsid w:val="00A6080F"/>
    <w:rsid w:val="00A6552D"/>
    <w:rsid w:val="00A743A4"/>
    <w:rsid w:val="00A77008"/>
    <w:rsid w:val="00A84CFE"/>
    <w:rsid w:val="00A85310"/>
    <w:rsid w:val="00A85FF1"/>
    <w:rsid w:val="00A87D18"/>
    <w:rsid w:val="00A9022F"/>
    <w:rsid w:val="00A94DDF"/>
    <w:rsid w:val="00A958DA"/>
    <w:rsid w:val="00AA746F"/>
    <w:rsid w:val="00AB0646"/>
    <w:rsid w:val="00AB306D"/>
    <w:rsid w:val="00AD2CB7"/>
    <w:rsid w:val="00AD3C27"/>
    <w:rsid w:val="00AD62F9"/>
    <w:rsid w:val="00AD6F45"/>
    <w:rsid w:val="00AE4D62"/>
    <w:rsid w:val="00AF20EF"/>
    <w:rsid w:val="00AF282F"/>
    <w:rsid w:val="00AF3FAB"/>
    <w:rsid w:val="00B0007F"/>
    <w:rsid w:val="00B00D08"/>
    <w:rsid w:val="00B0445C"/>
    <w:rsid w:val="00B05F5A"/>
    <w:rsid w:val="00B064D2"/>
    <w:rsid w:val="00B13B1C"/>
    <w:rsid w:val="00B208CA"/>
    <w:rsid w:val="00B237A4"/>
    <w:rsid w:val="00B24AC3"/>
    <w:rsid w:val="00B325C6"/>
    <w:rsid w:val="00B32B03"/>
    <w:rsid w:val="00B37485"/>
    <w:rsid w:val="00B40338"/>
    <w:rsid w:val="00B40EE1"/>
    <w:rsid w:val="00B41696"/>
    <w:rsid w:val="00B46D03"/>
    <w:rsid w:val="00B522DB"/>
    <w:rsid w:val="00B5383E"/>
    <w:rsid w:val="00B55214"/>
    <w:rsid w:val="00B55A73"/>
    <w:rsid w:val="00B57833"/>
    <w:rsid w:val="00B57DC7"/>
    <w:rsid w:val="00B60B59"/>
    <w:rsid w:val="00B62EB0"/>
    <w:rsid w:val="00B63A46"/>
    <w:rsid w:val="00B661F6"/>
    <w:rsid w:val="00B66536"/>
    <w:rsid w:val="00B713E1"/>
    <w:rsid w:val="00B73ACD"/>
    <w:rsid w:val="00B74B26"/>
    <w:rsid w:val="00B75202"/>
    <w:rsid w:val="00B82CA6"/>
    <w:rsid w:val="00B83378"/>
    <w:rsid w:val="00B84E13"/>
    <w:rsid w:val="00B84EE2"/>
    <w:rsid w:val="00B8796B"/>
    <w:rsid w:val="00B90A43"/>
    <w:rsid w:val="00B91D0E"/>
    <w:rsid w:val="00B95894"/>
    <w:rsid w:val="00BB0A99"/>
    <w:rsid w:val="00BB6F5D"/>
    <w:rsid w:val="00BC3437"/>
    <w:rsid w:val="00BD2A21"/>
    <w:rsid w:val="00BD35BE"/>
    <w:rsid w:val="00BD587F"/>
    <w:rsid w:val="00BD73D6"/>
    <w:rsid w:val="00BE23FB"/>
    <w:rsid w:val="00BE6666"/>
    <w:rsid w:val="00BF023A"/>
    <w:rsid w:val="00BF4ACE"/>
    <w:rsid w:val="00BF7BE1"/>
    <w:rsid w:val="00C01CDC"/>
    <w:rsid w:val="00C02965"/>
    <w:rsid w:val="00C02CBB"/>
    <w:rsid w:val="00C03BC1"/>
    <w:rsid w:val="00C14708"/>
    <w:rsid w:val="00C2222F"/>
    <w:rsid w:val="00C25950"/>
    <w:rsid w:val="00C32E78"/>
    <w:rsid w:val="00C3540E"/>
    <w:rsid w:val="00C37E1E"/>
    <w:rsid w:val="00C4049E"/>
    <w:rsid w:val="00C41810"/>
    <w:rsid w:val="00C42850"/>
    <w:rsid w:val="00C51408"/>
    <w:rsid w:val="00C52BF1"/>
    <w:rsid w:val="00C54D0D"/>
    <w:rsid w:val="00C56B56"/>
    <w:rsid w:val="00C60495"/>
    <w:rsid w:val="00C61AA6"/>
    <w:rsid w:val="00C6277A"/>
    <w:rsid w:val="00C6782D"/>
    <w:rsid w:val="00C7081A"/>
    <w:rsid w:val="00C72F90"/>
    <w:rsid w:val="00C76047"/>
    <w:rsid w:val="00C8001E"/>
    <w:rsid w:val="00C812CE"/>
    <w:rsid w:val="00C83F97"/>
    <w:rsid w:val="00C90C69"/>
    <w:rsid w:val="00C9516D"/>
    <w:rsid w:val="00C95DC4"/>
    <w:rsid w:val="00CA131B"/>
    <w:rsid w:val="00CA4418"/>
    <w:rsid w:val="00CA509D"/>
    <w:rsid w:val="00CC1718"/>
    <w:rsid w:val="00CC33AA"/>
    <w:rsid w:val="00CC619C"/>
    <w:rsid w:val="00CC6923"/>
    <w:rsid w:val="00CC75DA"/>
    <w:rsid w:val="00CD3952"/>
    <w:rsid w:val="00CE0A07"/>
    <w:rsid w:val="00CE51FC"/>
    <w:rsid w:val="00CE7AD5"/>
    <w:rsid w:val="00D03D19"/>
    <w:rsid w:val="00D061DF"/>
    <w:rsid w:val="00D25483"/>
    <w:rsid w:val="00D2588D"/>
    <w:rsid w:val="00D30236"/>
    <w:rsid w:val="00D332EB"/>
    <w:rsid w:val="00D443B8"/>
    <w:rsid w:val="00D5441F"/>
    <w:rsid w:val="00D5449E"/>
    <w:rsid w:val="00D54C9A"/>
    <w:rsid w:val="00D60507"/>
    <w:rsid w:val="00D71103"/>
    <w:rsid w:val="00D81DC0"/>
    <w:rsid w:val="00D8580B"/>
    <w:rsid w:val="00D864DC"/>
    <w:rsid w:val="00D90E31"/>
    <w:rsid w:val="00D9503E"/>
    <w:rsid w:val="00DA237B"/>
    <w:rsid w:val="00DA5202"/>
    <w:rsid w:val="00DA75E4"/>
    <w:rsid w:val="00DB04AD"/>
    <w:rsid w:val="00DB3DBD"/>
    <w:rsid w:val="00DB6A3A"/>
    <w:rsid w:val="00DC261C"/>
    <w:rsid w:val="00DC7023"/>
    <w:rsid w:val="00DC7B7F"/>
    <w:rsid w:val="00DD0160"/>
    <w:rsid w:val="00DD30DF"/>
    <w:rsid w:val="00DD69D4"/>
    <w:rsid w:val="00DE03F6"/>
    <w:rsid w:val="00DE36DE"/>
    <w:rsid w:val="00DE493A"/>
    <w:rsid w:val="00DE70D9"/>
    <w:rsid w:val="00DF1284"/>
    <w:rsid w:val="00DF3059"/>
    <w:rsid w:val="00DF46BD"/>
    <w:rsid w:val="00DF5F3E"/>
    <w:rsid w:val="00E00B5E"/>
    <w:rsid w:val="00E0315A"/>
    <w:rsid w:val="00E04291"/>
    <w:rsid w:val="00E07EEB"/>
    <w:rsid w:val="00E113A3"/>
    <w:rsid w:val="00E13D29"/>
    <w:rsid w:val="00E20B63"/>
    <w:rsid w:val="00E246BE"/>
    <w:rsid w:val="00E317FB"/>
    <w:rsid w:val="00E34F26"/>
    <w:rsid w:val="00E43914"/>
    <w:rsid w:val="00E55B36"/>
    <w:rsid w:val="00E55B81"/>
    <w:rsid w:val="00E60AEC"/>
    <w:rsid w:val="00E61277"/>
    <w:rsid w:val="00E62B31"/>
    <w:rsid w:val="00E70330"/>
    <w:rsid w:val="00E72F64"/>
    <w:rsid w:val="00E83495"/>
    <w:rsid w:val="00E836FF"/>
    <w:rsid w:val="00E845C0"/>
    <w:rsid w:val="00E90272"/>
    <w:rsid w:val="00E92BCA"/>
    <w:rsid w:val="00E94D72"/>
    <w:rsid w:val="00E9727F"/>
    <w:rsid w:val="00EB4108"/>
    <w:rsid w:val="00EC17EE"/>
    <w:rsid w:val="00EC6BB3"/>
    <w:rsid w:val="00ED5B8B"/>
    <w:rsid w:val="00ED7CD5"/>
    <w:rsid w:val="00EE1688"/>
    <w:rsid w:val="00EE226A"/>
    <w:rsid w:val="00EE30F3"/>
    <w:rsid w:val="00EE3C1B"/>
    <w:rsid w:val="00EF4193"/>
    <w:rsid w:val="00EF47A8"/>
    <w:rsid w:val="00EF67B2"/>
    <w:rsid w:val="00F00944"/>
    <w:rsid w:val="00F0440D"/>
    <w:rsid w:val="00F04F5C"/>
    <w:rsid w:val="00F10BA6"/>
    <w:rsid w:val="00F11141"/>
    <w:rsid w:val="00F16DB1"/>
    <w:rsid w:val="00F213B3"/>
    <w:rsid w:val="00F2495F"/>
    <w:rsid w:val="00F27738"/>
    <w:rsid w:val="00F4012B"/>
    <w:rsid w:val="00F4083C"/>
    <w:rsid w:val="00F416EA"/>
    <w:rsid w:val="00F42C0A"/>
    <w:rsid w:val="00F43B28"/>
    <w:rsid w:val="00F44D6F"/>
    <w:rsid w:val="00F56639"/>
    <w:rsid w:val="00F60EB9"/>
    <w:rsid w:val="00F72B9B"/>
    <w:rsid w:val="00F76D33"/>
    <w:rsid w:val="00F80FFC"/>
    <w:rsid w:val="00F840B0"/>
    <w:rsid w:val="00F8527F"/>
    <w:rsid w:val="00F87CD5"/>
    <w:rsid w:val="00F94B4C"/>
    <w:rsid w:val="00FA4EF4"/>
    <w:rsid w:val="00FA6210"/>
    <w:rsid w:val="00FB6B9F"/>
    <w:rsid w:val="00FB7468"/>
    <w:rsid w:val="00FC496B"/>
    <w:rsid w:val="00FC64E0"/>
    <w:rsid w:val="00FD2527"/>
    <w:rsid w:val="00FD3B16"/>
    <w:rsid w:val="00FD427D"/>
    <w:rsid w:val="00FD450F"/>
    <w:rsid w:val="00FE2E5B"/>
    <w:rsid w:val="00FE2FB3"/>
    <w:rsid w:val="00FF3114"/>
    <w:rsid w:val="00FF7B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ADBAB"/>
  <w15:docId w15:val="{EAAF5B99-476A-4DFB-A407-2AE19E26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105"/>
    <w:pPr>
      <w:suppressAutoHyphens/>
      <w:overflowPunct w:val="0"/>
      <w:autoSpaceDE w:val="0"/>
      <w:jc w:val="both"/>
      <w:textAlignment w:val="baseline"/>
    </w:pPr>
    <w:rPr>
      <w:rFonts w:ascii="Garamond" w:hAnsi="Garamond"/>
      <w:sz w:val="24"/>
      <w:lang w:val="en-AU" w:eastAsia="ar-SA"/>
    </w:rPr>
  </w:style>
  <w:style w:type="paragraph" w:styleId="Heading1">
    <w:name w:val="heading 1"/>
    <w:aliases w:val="h1,Head1,Heading apps,Section Heading,1.,Para1,No numbers,H1,h11,h12,69%,L1,Attribute Heading 1,Topic,Group heading,h1 chapter heading,A MAJOR/BOLD,Schedule Heading 1,RFP Heading 1,Heading 1A,1,Heading 1 St.George,Title GS,level1,Schedheading"/>
    <w:basedOn w:val="Normal"/>
    <w:next w:val="BodyText"/>
    <w:qFormat/>
    <w:rsid w:val="00382FF2"/>
    <w:pPr>
      <w:keepNext/>
      <w:pBdr>
        <w:bottom w:val="single" w:sz="4" w:space="1" w:color="FF0000"/>
      </w:pBdr>
      <w:tabs>
        <w:tab w:val="num" w:pos="720"/>
      </w:tabs>
      <w:spacing w:before="360" w:after="60"/>
      <w:ind w:left="720" w:hanging="720"/>
      <w:jc w:val="left"/>
      <w:outlineLvl w:val="0"/>
    </w:pPr>
    <w:rPr>
      <w:rFonts w:ascii="Arial" w:hAnsi="Arial"/>
      <w:b/>
      <w:smallCaps/>
      <w:sz w:val="22"/>
    </w:rPr>
  </w:style>
  <w:style w:type="paragraph" w:styleId="Heading2">
    <w:name w:val="heading 2"/>
    <w:basedOn w:val="Normal"/>
    <w:next w:val="Heading2Text"/>
    <w:qFormat/>
    <w:rsid w:val="00382FF2"/>
    <w:pPr>
      <w:keepNext/>
      <w:tabs>
        <w:tab w:val="num" w:pos="720"/>
      </w:tabs>
      <w:spacing w:before="200" w:after="120"/>
      <w:ind w:left="720" w:hanging="720"/>
      <w:jc w:val="left"/>
      <w:outlineLvl w:val="1"/>
    </w:pPr>
    <w:rPr>
      <w:rFonts w:ascii="Arial" w:hAnsi="Arial"/>
      <w:b/>
      <w:sz w:val="22"/>
    </w:rPr>
  </w:style>
  <w:style w:type="paragraph" w:styleId="Heading3">
    <w:name w:val="heading 3"/>
    <w:basedOn w:val="Normal"/>
    <w:next w:val="BodyText"/>
    <w:qFormat/>
    <w:rsid w:val="00382FF2"/>
    <w:pPr>
      <w:tabs>
        <w:tab w:val="num" w:pos="1440"/>
      </w:tabs>
      <w:spacing w:before="60" w:after="60"/>
      <w:ind w:left="1440" w:hanging="720"/>
      <w:jc w:val="left"/>
      <w:outlineLvl w:val="2"/>
    </w:pPr>
    <w:rPr>
      <w:sz w:val="22"/>
    </w:rPr>
  </w:style>
  <w:style w:type="paragraph" w:styleId="Heading4">
    <w:name w:val="heading 4"/>
    <w:basedOn w:val="Heading3"/>
    <w:next w:val="BodyText"/>
    <w:qFormat/>
    <w:rsid w:val="00382FF2"/>
    <w:pPr>
      <w:tabs>
        <w:tab w:val="clear" w:pos="1440"/>
        <w:tab w:val="num" w:pos="576"/>
      </w:tabs>
      <w:ind w:left="576" w:hanging="288"/>
      <w:outlineLvl w:val="3"/>
    </w:pPr>
  </w:style>
  <w:style w:type="paragraph" w:styleId="Heading5">
    <w:name w:val="heading 5"/>
    <w:basedOn w:val="Heading4"/>
    <w:next w:val="BodyText"/>
    <w:qFormat/>
    <w:rsid w:val="00382FF2"/>
    <w:pPr>
      <w:tabs>
        <w:tab w:val="clear" w:pos="576"/>
        <w:tab w:val="num" w:pos="3600"/>
      </w:tabs>
      <w:ind w:left="3600" w:hanging="720"/>
      <w:outlineLvl w:val="4"/>
    </w:pPr>
  </w:style>
  <w:style w:type="paragraph" w:styleId="Heading6">
    <w:name w:val="heading 6"/>
    <w:basedOn w:val="Heading5"/>
    <w:next w:val="Normal"/>
    <w:qFormat/>
    <w:rsid w:val="00382FF2"/>
    <w:pPr>
      <w:tabs>
        <w:tab w:val="clear" w:pos="3600"/>
        <w:tab w:val="num" w:pos="4320"/>
      </w:tabs>
      <w:ind w:left="4320"/>
      <w:outlineLvl w:val="5"/>
    </w:pPr>
  </w:style>
  <w:style w:type="paragraph" w:styleId="Heading7">
    <w:name w:val="heading 7"/>
    <w:basedOn w:val="Heading6"/>
    <w:next w:val="Normal"/>
    <w:qFormat/>
    <w:rsid w:val="00382FF2"/>
    <w:pPr>
      <w:tabs>
        <w:tab w:val="clear" w:pos="4320"/>
        <w:tab w:val="num" w:pos="5040"/>
      </w:tabs>
      <w:ind w:left="5040"/>
      <w:outlineLvl w:val="6"/>
    </w:pPr>
  </w:style>
  <w:style w:type="paragraph" w:styleId="Heading8">
    <w:name w:val="heading 8"/>
    <w:basedOn w:val="Heading7"/>
    <w:next w:val="Normal"/>
    <w:qFormat/>
    <w:rsid w:val="00382FF2"/>
    <w:pPr>
      <w:tabs>
        <w:tab w:val="clear" w:pos="5040"/>
        <w:tab w:val="num" w:pos="5760"/>
      </w:tabs>
      <w:ind w:left="5760"/>
      <w:outlineLvl w:val="7"/>
    </w:pPr>
  </w:style>
  <w:style w:type="paragraph" w:styleId="Heading9">
    <w:name w:val="heading 9"/>
    <w:basedOn w:val="Heading8"/>
    <w:next w:val="Normal"/>
    <w:qFormat/>
    <w:rsid w:val="00382FF2"/>
    <w:pPr>
      <w:tabs>
        <w:tab w:val="clear" w:pos="5760"/>
        <w:tab w:val="num" w:pos="6480"/>
      </w:tabs>
      <w:ind w:left="64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382FF2"/>
    <w:rPr>
      <w:rFonts w:ascii="Wingdings" w:hAnsi="Wingdings"/>
      <w:sz w:val="18"/>
    </w:rPr>
  </w:style>
  <w:style w:type="character" w:customStyle="1" w:styleId="WW8Num4z1">
    <w:name w:val="WW8Num4z1"/>
    <w:rsid w:val="00382FF2"/>
    <w:rPr>
      <w:rFonts w:ascii="Courier New" w:hAnsi="Courier New"/>
    </w:rPr>
  </w:style>
  <w:style w:type="character" w:customStyle="1" w:styleId="WW8Num4z2">
    <w:name w:val="WW8Num4z2"/>
    <w:rsid w:val="00382FF2"/>
    <w:rPr>
      <w:rFonts w:ascii="Wingdings" w:hAnsi="Wingdings"/>
    </w:rPr>
  </w:style>
  <w:style w:type="character" w:customStyle="1" w:styleId="WW8Num4z3">
    <w:name w:val="WW8Num4z3"/>
    <w:rsid w:val="00382FF2"/>
    <w:rPr>
      <w:rFonts w:ascii="Symbol" w:hAnsi="Symbol"/>
    </w:rPr>
  </w:style>
  <w:style w:type="character" w:customStyle="1" w:styleId="WW8Num5z0">
    <w:name w:val="WW8Num5z0"/>
    <w:rsid w:val="00382FF2"/>
    <w:rPr>
      <w:rFonts w:ascii="Symbol" w:hAnsi="Symbol"/>
    </w:rPr>
  </w:style>
  <w:style w:type="character" w:customStyle="1" w:styleId="WW8Num5z1">
    <w:name w:val="WW8Num5z1"/>
    <w:rsid w:val="00382FF2"/>
    <w:rPr>
      <w:rFonts w:ascii="Courier New" w:hAnsi="Courier New"/>
    </w:rPr>
  </w:style>
  <w:style w:type="character" w:customStyle="1" w:styleId="WW8Num5z2">
    <w:name w:val="WW8Num5z2"/>
    <w:rsid w:val="00382FF2"/>
    <w:rPr>
      <w:rFonts w:ascii="Wingdings" w:hAnsi="Wingdings"/>
    </w:rPr>
  </w:style>
  <w:style w:type="character" w:customStyle="1" w:styleId="WW8Num7z0">
    <w:name w:val="WW8Num7z0"/>
    <w:rsid w:val="00382FF2"/>
    <w:rPr>
      <w:rFonts w:ascii="Symbol" w:hAnsi="Symbol"/>
    </w:rPr>
  </w:style>
  <w:style w:type="character" w:customStyle="1" w:styleId="WW8Num7z2">
    <w:name w:val="WW8Num7z2"/>
    <w:rsid w:val="00382FF2"/>
    <w:rPr>
      <w:rFonts w:ascii="Wingdings" w:hAnsi="Wingdings"/>
    </w:rPr>
  </w:style>
  <w:style w:type="character" w:customStyle="1" w:styleId="WW8Num7z4">
    <w:name w:val="WW8Num7z4"/>
    <w:rsid w:val="00382FF2"/>
    <w:rPr>
      <w:rFonts w:ascii="Courier New" w:hAnsi="Courier New"/>
    </w:rPr>
  </w:style>
  <w:style w:type="character" w:customStyle="1" w:styleId="WW8Num11z0">
    <w:name w:val="WW8Num11z0"/>
    <w:rsid w:val="00382FF2"/>
    <w:rPr>
      <w:b/>
    </w:rPr>
  </w:style>
  <w:style w:type="character" w:customStyle="1" w:styleId="WW8Num12z0">
    <w:name w:val="WW8Num12z0"/>
    <w:rsid w:val="00382FF2"/>
    <w:rPr>
      <w:b/>
    </w:rPr>
  </w:style>
  <w:style w:type="character" w:customStyle="1" w:styleId="WW8Num14z0">
    <w:name w:val="WW8Num14z0"/>
    <w:rsid w:val="00382FF2"/>
    <w:rPr>
      <w:rFonts w:ascii="Arial" w:eastAsia="Times New Roman" w:hAnsi="Arial" w:cs="Times New Roman"/>
    </w:rPr>
  </w:style>
  <w:style w:type="character" w:customStyle="1" w:styleId="WW8Num18z0">
    <w:name w:val="WW8Num18z0"/>
    <w:rsid w:val="00382FF2"/>
    <w:rPr>
      <w:rFonts w:ascii="Arial" w:eastAsia="Times New Roman" w:hAnsi="Arial" w:cs="Times New Roman"/>
    </w:rPr>
  </w:style>
  <w:style w:type="character" w:customStyle="1" w:styleId="WW8Num19z1">
    <w:name w:val="WW8Num19z1"/>
    <w:rsid w:val="00382FF2"/>
    <w:rPr>
      <w:b/>
    </w:rPr>
  </w:style>
  <w:style w:type="character" w:customStyle="1" w:styleId="WW8Num20z0">
    <w:name w:val="WW8Num20z0"/>
    <w:rsid w:val="00382FF2"/>
    <w:rPr>
      <w:b/>
    </w:rPr>
  </w:style>
  <w:style w:type="character" w:customStyle="1" w:styleId="WW8Num20z1">
    <w:name w:val="WW8Num20z1"/>
    <w:rsid w:val="00382FF2"/>
    <w:rPr>
      <w:rFonts w:ascii="Garamond" w:eastAsia="Times New Roman" w:hAnsi="Garamond" w:cs="Times New Roman"/>
      <w:b/>
    </w:rPr>
  </w:style>
  <w:style w:type="character" w:customStyle="1" w:styleId="WW8Num21z0">
    <w:name w:val="WW8Num21z0"/>
    <w:rsid w:val="00382FF2"/>
    <w:rPr>
      <w:b/>
    </w:rPr>
  </w:style>
  <w:style w:type="character" w:customStyle="1" w:styleId="WW8Num22z1">
    <w:name w:val="WW8Num22z1"/>
    <w:rsid w:val="00382FF2"/>
    <w:rPr>
      <w:b/>
    </w:rPr>
  </w:style>
  <w:style w:type="character" w:customStyle="1" w:styleId="WW8Num23z0">
    <w:name w:val="WW8Num23z0"/>
    <w:rsid w:val="00382FF2"/>
    <w:rPr>
      <w:b/>
    </w:rPr>
  </w:style>
  <w:style w:type="character" w:customStyle="1" w:styleId="WW8Num24z0">
    <w:name w:val="WW8Num24z0"/>
    <w:rsid w:val="00382FF2"/>
    <w:rPr>
      <w:rFonts w:ascii="Symbol" w:hAnsi="Symbol"/>
    </w:rPr>
  </w:style>
  <w:style w:type="character" w:customStyle="1" w:styleId="WW8Num25z0">
    <w:name w:val="WW8Num25z0"/>
    <w:rsid w:val="00382FF2"/>
    <w:rPr>
      <w:rFonts w:ascii="Symbol" w:hAnsi="Symbol"/>
    </w:rPr>
  </w:style>
  <w:style w:type="character" w:customStyle="1" w:styleId="WW8Num25z1">
    <w:name w:val="WW8Num25z1"/>
    <w:rsid w:val="00382FF2"/>
    <w:rPr>
      <w:rFonts w:ascii="Courier New" w:hAnsi="Courier New"/>
    </w:rPr>
  </w:style>
  <w:style w:type="character" w:customStyle="1" w:styleId="WW8Num25z2">
    <w:name w:val="WW8Num25z2"/>
    <w:rsid w:val="00382FF2"/>
    <w:rPr>
      <w:rFonts w:ascii="Wingdings" w:hAnsi="Wingdings"/>
    </w:rPr>
  </w:style>
  <w:style w:type="character" w:customStyle="1" w:styleId="DefaultParagraphFont1">
    <w:name w:val="Default Paragraph Font1"/>
    <w:rsid w:val="00382FF2"/>
  </w:style>
  <w:style w:type="character" w:styleId="PageNumber">
    <w:name w:val="page number"/>
    <w:basedOn w:val="DefaultParagraphFont1"/>
    <w:semiHidden/>
    <w:rsid w:val="00382FF2"/>
  </w:style>
  <w:style w:type="character" w:styleId="CommentReference">
    <w:name w:val="annotation reference"/>
    <w:basedOn w:val="DefaultParagraphFont1"/>
    <w:rsid w:val="00382FF2"/>
    <w:rPr>
      <w:sz w:val="16"/>
    </w:rPr>
  </w:style>
  <w:style w:type="character" w:styleId="Hyperlink">
    <w:name w:val="Hyperlink"/>
    <w:basedOn w:val="DefaultParagraphFont1"/>
    <w:uiPriority w:val="99"/>
    <w:rsid w:val="00382FF2"/>
    <w:rPr>
      <w:color w:val="0000FF"/>
      <w:u w:val="single"/>
    </w:rPr>
  </w:style>
  <w:style w:type="character" w:styleId="FollowedHyperlink">
    <w:name w:val="FollowedHyperlink"/>
    <w:basedOn w:val="DefaultParagraphFont1"/>
    <w:semiHidden/>
    <w:rsid w:val="00382FF2"/>
    <w:rPr>
      <w:color w:val="800080"/>
      <w:u w:val="single"/>
    </w:rPr>
  </w:style>
  <w:style w:type="character" w:customStyle="1" w:styleId="Heading1TextChar">
    <w:name w:val="Heading 1 Text Char"/>
    <w:basedOn w:val="DefaultParagraphFont1"/>
    <w:rsid w:val="00382FF2"/>
    <w:rPr>
      <w:rFonts w:ascii="Garamond" w:hAnsi="Garamond"/>
      <w:sz w:val="22"/>
      <w:lang w:val="en-AU" w:eastAsia="ar-SA" w:bidi="ar-SA"/>
    </w:rPr>
  </w:style>
  <w:style w:type="character" w:customStyle="1" w:styleId="Heading2TextChar">
    <w:name w:val="Heading 2 Text Char"/>
    <w:basedOn w:val="Heading1TextChar"/>
    <w:rsid w:val="00382FF2"/>
    <w:rPr>
      <w:rFonts w:ascii="Garamond" w:hAnsi="Garamond"/>
      <w:sz w:val="22"/>
      <w:lang w:val="en-AU" w:eastAsia="ar-SA" w:bidi="ar-SA"/>
    </w:rPr>
  </w:style>
  <w:style w:type="character" w:customStyle="1" w:styleId="Heading2TextCharChar">
    <w:name w:val="Heading 2 Text Char Char"/>
    <w:basedOn w:val="DefaultParagraphFont1"/>
    <w:rsid w:val="00382FF2"/>
    <w:rPr>
      <w:rFonts w:ascii="Garamond" w:hAnsi="Garamond"/>
      <w:sz w:val="22"/>
      <w:lang w:val="en-AU" w:eastAsia="ar-SA" w:bidi="ar-SA"/>
    </w:rPr>
  </w:style>
  <w:style w:type="character" w:customStyle="1" w:styleId="724boldReplyChar">
    <w:name w:val="724 bold Reply Char"/>
    <w:basedOn w:val="DefaultParagraphFont1"/>
    <w:rsid w:val="00382FF2"/>
    <w:rPr>
      <w:rFonts w:ascii="Calibri" w:eastAsia="Times New Roman" w:hAnsi="Calibri" w:cs="Times New Roman"/>
      <w:b/>
      <w:color w:val="0033CC"/>
      <w:sz w:val="22"/>
      <w:szCs w:val="22"/>
      <w:lang w:eastAsia="en-US" w:bidi="en-US"/>
    </w:rPr>
  </w:style>
  <w:style w:type="character" w:customStyle="1" w:styleId="BoldNormalnospacingChar">
    <w:name w:val="Bold Normal no spacing Char"/>
    <w:basedOn w:val="DefaultParagraphFont1"/>
    <w:rsid w:val="00382FF2"/>
    <w:rPr>
      <w:rFonts w:ascii="Calibri" w:hAnsi="Calibri"/>
      <w:b/>
      <w:szCs w:val="22"/>
      <w:lang w:eastAsia="en-US" w:bidi="en-US"/>
    </w:rPr>
  </w:style>
  <w:style w:type="character" w:customStyle="1" w:styleId="CharChar9">
    <w:name w:val="Char Char9"/>
    <w:basedOn w:val="DefaultParagraphFont1"/>
    <w:rsid w:val="00382FF2"/>
    <w:rPr>
      <w:rFonts w:ascii="Garamond" w:hAnsi="Garamond"/>
      <w:b/>
      <w:i/>
      <w:color w:val="000000"/>
      <w:kern w:val="1"/>
      <w:sz w:val="22"/>
      <w:lang w:val="en-GB"/>
    </w:rPr>
  </w:style>
  <w:style w:type="character" w:customStyle="1" w:styleId="BodyCharChar">
    <w:name w:val="Body Char Char"/>
    <w:basedOn w:val="DefaultParagraphFont1"/>
    <w:rsid w:val="00382FF2"/>
    <w:rPr>
      <w:rFonts w:ascii="Times" w:hAnsi="Times"/>
      <w:color w:val="000000"/>
      <w:sz w:val="24"/>
      <w:lang w:val="en-US" w:eastAsia="ar-SA" w:bidi="ar-SA"/>
    </w:rPr>
  </w:style>
  <w:style w:type="character" w:customStyle="1" w:styleId="724REPLYCingularChar">
    <w:name w:val="724 REPLY Cingular Char"/>
    <w:basedOn w:val="BodyCharChar"/>
    <w:rsid w:val="00382FF2"/>
    <w:rPr>
      <w:rFonts w:ascii="Arial" w:hAnsi="Arial"/>
      <w:color w:val="0000FF"/>
      <w:sz w:val="24"/>
      <w:lang w:val="en-US" w:eastAsia="ar-SA" w:bidi="ar-SA"/>
    </w:rPr>
  </w:style>
  <w:style w:type="character" w:customStyle="1" w:styleId="CharChar10">
    <w:name w:val="Char Char10"/>
    <w:basedOn w:val="DefaultParagraphFont1"/>
    <w:rsid w:val="00382FF2"/>
    <w:rPr>
      <w:rFonts w:ascii="Garamond" w:hAnsi="Garamond"/>
      <w:lang w:val="en-AU"/>
    </w:rPr>
  </w:style>
  <w:style w:type="character" w:customStyle="1" w:styleId="ListParagraphChar">
    <w:name w:val="List Paragraph Char"/>
    <w:basedOn w:val="DefaultParagraphFont1"/>
    <w:rsid w:val="00382FF2"/>
    <w:rPr>
      <w:rFonts w:ascii="Calibri" w:eastAsia="Times New Roman" w:hAnsi="Calibri" w:cs="Times New Roman"/>
      <w:szCs w:val="22"/>
      <w:lang w:val="en-GB" w:eastAsia="en-US" w:bidi="en-US"/>
    </w:rPr>
  </w:style>
  <w:style w:type="character" w:styleId="Strong">
    <w:name w:val="Strong"/>
    <w:basedOn w:val="DefaultParagraphFont1"/>
    <w:qFormat/>
    <w:rsid w:val="00382FF2"/>
    <w:rPr>
      <w:rFonts w:ascii="Calibri" w:hAnsi="Calibri"/>
      <w:b/>
      <w:bCs/>
      <w:sz w:val="20"/>
    </w:rPr>
  </w:style>
  <w:style w:type="character" w:customStyle="1" w:styleId="FootnoteCharacters">
    <w:name w:val="Footnote Characters"/>
    <w:basedOn w:val="DefaultParagraphFont1"/>
    <w:rsid w:val="00382FF2"/>
    <w:rPr>
      <w:rFonts w:cs="Times New Roman"/>
      <w:vertAlign w:val="superscript"/>
    </w:rPr>
  </w:style>
  <w:style w:type="character" w:customStyle="1" w:styleId="CharChar6">
    <w:name w:val="Char Char6"/>
    <w:basedOn w:val="DefaultParagraphFont1"/>
    <w:rsid w:val="00382FF2"/>
    <w:rPr>
      <w:rFonts w:ascii="Arial" w:hAnsi="Arial"/>
      <w:sz w:val="22"/>
      <w:lang w:val="en-GB"/>
    </w:rPr>
  </w:style>
  <w:style w:type="character" w:customStyle="1" w:styleId="724ReplyBulletsChar">
    <w:name w:val="724 Reply Bullets Char"/>
    <w:basedOn w:val="DefaultParagraphFont1"/>
    <w:rsid w:val="00382FF2"/>
    <w:rPr>
      <w:rFonts w:ascii="Arial" w:hAnsi="Arial" w:cs="Arial"/>
      <w:color w:val="0033CC"/>
      <w:szCs w:val="22"/>
      <w:lang w:val="en-US" w:eastAsia="ar-SA" w:bidi="ar-SA"/>
    </w:rPr>
  </w:style>
  <w:style w:type="character" w:customStyle="1" w:styleId="CharChar5">
    <w:name w:val="Char Char5"/>
    <w:basedOn w:val="DefaultParagraphFont1"/>
    <w:rsid w:val="00382FF2"/>
    <w:rPr>
      <w:rFonts w:ascii="Courier New" w:hAnsi="Courier New" w:cs="Courier New"/>
    </w:rPr>
  </w:style>
  <w:style w:type="character" w:styleId="HTMLCode">
    <w:name w:val="HTML Code"/>
    <w:basedOn w:val="DefaultParagraphFont1"/>
    <w:rsid w:val="00382FF2"/>
    <w:rPr>
      <w:rFonts w:ascii="Courier New" w:eastAsia="Times New Roman" w:hAnsi="Courier New" w:cs="Courier New"/>
      <w:sz w:val="20"/>
      <w:szCs w:val="20"/>
    </w:rPr>
  </w:style>
  <w:style w:type="character" w:styleId="SubtleEmphasis">
    <w:name w:val="Subtle Emphasis"/>
    <w:basedOn w:val="DefaultParagraphFont1"/>
    <w:qFormat/>
    <w:rsid w:val="00382FF2"/>
    <w:rPr>
      <w:rFonts w:ascii="Calibri" w:hAnsi="Calibri"/>
      <w:i/>
      <w:iCs/>
      <w:color w:val="auto"/>
      <w:sz w:val="20"/>
    </w:rPr>
  </w:style>
  <w:style w:type="character" w:customStyle="1" w:styleId="BulletListChar">
    <w:name w:val="Bullet List Char"/>
    <w:basedOn w:val="ListParagraphChar"/>
    <w:rsid w:val="00382FF2"/>
    <w:rPr>
      <w:rFonts w:ascii="Calibri" w:eastAsia="Times New Roman" w:hAnsi="Calibri" w:cs="Times New Roman"/>
      <w:szCs w:val="22"/>
      <w:lang w:val="en-GB" w:eastAsia="en-US" w:bidi="en-US"/>
    </w:rPr>
  </w:style>
  <w:style w:type="character" w:customStyle="1" w:styleId="CharChar4">
    <w:name w:val="Char Char4"/>
    <w:basedOn w:val="CharChar10"/>
    <w:rsid w:val="00382FF2"/>
    <w:rPr>
      <w:rFonts w:ascii="Garamond" w:hAnsi="Garamond"/>
      <w:b/>
      <w:bCs/>
      <w:lang w:val="en-AU"/>
    </w:rPr>
  </w:style>
  <w:style w:type="character" w:customStyle="1" w:styleId="PictureChar">
    <w:name w:val="Picture Char"/>
    <w:basedOn w:val="DefaultParagraphFont1"/>
    <w:rsid w:val="00382FF2"/>
    <w:rPr>
      <w:sz w:val="24"/>
      <w:szCs w:val="24"/>
    </w:rPr>
  </w:style>
  <w:style w:type="character" w:customStyle="1" w:styleId="CharChar3">
    <w:name w:val="Char Char3"/>
    <w:basedOn w:val="DefaultParagraphFont1"/>
    <w:rsid w:val="00382FF2"/>
    <w:rPr>
      <w:rFonts w:ascii="Garamond" w:hAnsi="Garamond"/>
      <w:sz w:val="24"/>
      <w:lang w:val="en-AU"/>
    </w:rPr>
  </w:style>
  <w:style w:type="character" w:customStyle="1" w:styleId="CharChar2">
    <w:name w:val="Char Char2"/>
    <w:basedOn w:val="DefaultParagraphFont1"/>
    <w:rsid w:val="00382FF2"/>
    <w:rPr>
      <w:rFonts w:ascii="Verdana" w:hAnsi="Verdana"/>
    </w:rPr>
  </w:style>
  <w:style w:type="character" w:customStyle="1" w:styleId="h1Char">
    <w:name w:val="h1 Char"/>
    <w:basedOn w:val="DefaultParagraphFont1"/>
    <w:rsid w:val="00382FF2"/>
    <w:rPr>
      <w:rFonts w:ascii="Arial" w:hAnsi="Arial"/>
      <w:b/>
      <w:smallCaps/>
      <w:sz w:val="22"/>
      <w:lang w:val="en-AU" w:eastAsia="ar-SA" w:bidi="ar-SA"/>
    </w:rPr>
  </w:style>
  <w:style w:type="character" w:customStyle="1" w:styleId="h2Char">
    <w:name w:val="h2 Char"/>
    <w:basedOn w:val="DefaultParagraphFont1"/>
    <w:rsid w:val="00382FF2"/>
    <w:rPr>
      <w:rFonts w:ascii="Arial" w:hAnsi="Arial"/>
      <w:b/>
      <w:sz w:val="22"/>
      <w:lang w:val="en-AU" w:eastAsia="ar-SA" w:bidi="ar-SA"/>
    </w:rPr>
  </w:style>
  <w:style w:type="character" w:customStyle="1" w:styleId="h3Char">
    <w:name w:val="h3 Char"/>
    <w:basedOn w:val="DefaultParagraphFont1"/>
    <w:rsid w:val="00382FF2"/>
    <w:rPr>
      <w:rFonts w:ascii="Garamond" w:hAnsi="Garamond"/>
      <w:sz w:val="22"/>
      <w:lang w:val="en-AU" w:eastAsia="ar-SA" w:bidi="ar-SA"/>
    </w:rPr>
  </w:style>
  <w:style w:type="character" w:customStyle="1" w:styleId="h4Char">
    <w:name w:val="h4 Char"/>
    <w:basedOn w:val="DefaultParagraphFont1"/>
    <w:rsid w:val="00382FF2"/>
    <w:rPr>
      <w:rFonts w:ascii="Garamond" w:hAnsi="Garamond"/>
      <w:sz w:val="22"/>
      <w:lang w:val="en-AU" w:eastAsia="ar-SA" w:bidi="ar-SA"/>
    </w:rPr>
  </w:style>
  <w:style w:type="character" w:customStyle="1" w:styleId="Para5Char">
    <w:name w:val="Para5 Char"/>
    <w:basedOn w:val="DefaultParagraphFont1"/>
    <w:rsid w:val="00382FF2"/>
    <w:rPr>
      <w:rFonts w:ascii="Garamond" w:hAnsi="Garamond"/>
      <w:sz w:val="22"/>
      <w:lang w:val="en-AU" w:eastAsia="ar-SA" w:bidi="ar-SA"/>
    </w:rPr>
  </w:style>
  <w:style w:type="character" w:customStyle="1" w:styleId="LegalLevel1Char">
    <w:name w:val="Legal Level 1. Char"/>
    <w:basedOn w:val="DefaultParagraphFont1"/>
    <w:rsid w:val="00382FF2"/>
    <w:rPr>
      <w:rFonts w:ascii="Garamond" w:hAnsi="Garamond"/>
      <w:sz w:val="22"/>
      <w:lang w:val="en-AU" w:eastAsia="ar-SA" w:bidi="ar-SA"/>
    </w:rPr>
  </w:style>
  <w:style w:type="character" w:customStyle="1" w:styleId="LegalLevel11Char">
    <w:name w:val="Legal Level 1.1. Char"/>
    <w:basedOn w:val="DefaultParagraphFont1"/>
    <w:rsid w:val="00382FF2"/>
    <w:rPr>
      <w:rFonts w:ascii="Garamond" w:hAnsi="Garamond"/>
      <w:sz w:val="22"/>
      <w:lang w:val="en-AU" w:eastAsia="ar-SA" w:bidi="ar-SA"/>
    </w:rPr>
  </w:style>
  <w:style w:type="character" w:customStyle="1" w:styleId="h8Char">
    <w:name w:val="h8 Char"/>
    <w:basedOn w:val="DefaultParagraphFont1"/>
    <w:rsid w:val="00382FF2"/>
    <w:rPr>
      <w:rFonts w:ascii="Garamond" w:hAnsi="Garamond"/>
      <w:sz w:val="22"/>
      <w:lang w:val="en-AU" w:eastAsia="ar-SA" w:bidi="ar-SA"/>
    </w:rPr>
  </w:style>
  <w:style w:type="character" w:customStyle="1" w:styleId="h9Char">
    <w:name w:val="h9 Char"/>
    <w:basedOn w:val="DefaultParagraphFont1"/>
    <w:rsid w:val="00382FF2"/>
    <w:rPr>
      <w:rFonts w:ascii="Garamond" w:hAnsi="Garamond"/>
      <w:sz w:val="22"/>
      <w:lang w:val="en-AU" w:eastAsia="ar-SA" w:bidi="ar-SA"/>
    </w:rPr>
  </w:style>
  <w:style w:type="character" w:customStyle="1" w:styleId="CharChar7">
    <w:name w:val="Char Char7"/>
    <w:basedOn w:val="DefaultParagraphFont1"/>
    <w:rsid w:val="00382FF2"/>
    <w:rPr>
      <w:rFonts w:ascii="Garamond" w:eastAsia="Times New Roman" w:hAnsi="Garamond" w:cs="Times New Roman"/>
      <w:sz w:val="96"/>
      <w:lang w:val="en-AU"/>
    </w:rPr>
  </w:style>
  <w:style w:type="character" w:customStyle="1" w:styleId="CharChar1">
    <w:name w:val="Char Char1"/>
    <w:basedOn w:val="DefaultParagraphFont1"/>
    <w:rsid w:val="00382FF2"/>
    <w:rPr>
      <w:rFonts w:ascii="Cambria" w:eastAsia="Times New Roman" w:hAnsi="Cambria" w:cs="Times New Roman"/>
      <w:i/>
      <w:iCs/>
      <w:color w:val="4F81BD"/>
      <w:spacing w:val="15"/>
      <w:sz w:val="24"/>
      <w:szCs w:val="24"/>
      <w:lang w:val="en-AU"/>
    </w:rPr>
  </w:style>
  <w:style w:type="character" w:styleId="Emphasis">
    <w:name w:val="Emphasis"/>
    <w:qFormat/>
    <w:rsid w:val="00382FF2"/>
    <w:rPr>
      <w:i/>
      <w:iCs/>
    </w:rPr>
  </w:style>
  <w:style w:type="character" w:customStyle="1" w:styleId="NoSpacingChar">
    <w:name w:val="No Spacing Char"/>
    <w:basedOn w:val="DefaultParagraphFont1"/>
    <w:rsid w:val="00382FF2"/>
    <w:rPr>
      <w:rFonts w:ascii="Garamond" w:hAnsi="Garamond"/>
      <w:sz w:val="24"/>
      <w:lang w:val="en-AU"/>
    </w:rPr>
  </w:style>
  <w:style w:type="character" w:customStyle="1" w:styleId="QuoteChar">
    <w:name w:val="Quote Char"/>
    <w:basedOn w:val="DefaultParagraphFont1"/>
    <w:rsid w:val="00382FF2"/>
    <w:rPr>
      <w:rFonts w:ascii="Garamond" w:eastAsia="Times New Roman" w:hAnsi="Garamond" w:cs="Times New Roman"/>
      <w:i/>
      <w:iCs/>
      <w:color w:val="000000"/>
      <w:sz w:val="24"/>
      <w:lang w:val="en-AU"/>
    </w:rPr>
  </w:style>
  <w:style w:type="character" w:customStyle="1" w:styleId="IntenseQuoteChar">
    <w:name w:val="Intense Quote Char"/>
    <w:basedOn w:val="DefaultParagraphFont1"/>
    <w:rsid w:val="00382FF2"/>
    <w:rPr>
      <w:rFonts w:ascii="Garamond" w:eastAsia="Times New Roman" w:hAnsi="Garamond" w:cs="Times New Roman"/>
      <w:b/>
      <w:bCs/>
      <w:i/>
      <w:iCs/>
      <w:color w:val="4F81BD"/>
      <w:sz w:val="24"/>
      <w:lang w:val="en-AU"/>
    </w:rPr>
  </w:style>
  <w:style w:type="character" w:styleId="IntenseEmphasis">
    <w:name w:val="Intense Emphasis"/>
    <w:qFormat/>
    <w:rsid w:val="00382FF2"/>
    <w:rPr>
      <w:b/>
      <w:bCs/>
      <w:i/>
      <w:iCs/>
      <w:color w:val="4F81BD"/>
    </w:rPr>
  </w:style>
  <w:style w:type="character" w:styleId="SubtleReference">
    <w:name w:val="Subtle Reference"/>
    <w:qFormat/>
    <w:rsid w:val="00382FF2"/>
    <w:rPr>
      <w:smallCaps/>
      <w:color w:val="C0504D"/>
      <w:u w:val="single"/>
    </w:rPr>
  </w:style>
  <w:style w:type="character" w:styleId="IntenseReference">
    <w:name w:val="Intense Reference"/>
    <w:basedOn w:val="DefaultParagraphFont1"/>
    <w:qFormat/>
    <w:rsid w:val="00382FF2"/>
    <w:rPr>
      <w:b/>
      <w:bCs/>
      <w:smallCaps/>
      <w:color w:val="C0504D"/>
      <w:spacing w:val="5"/>
      <w:u w:val="single"/>
    </w:rPr>
  </w:style>
  <w:style w:type="character" w:styleId="BookTitle">
    <w:name w:val="Book Title"/>
    <w:basedOn w:val="DefaultParagraphFont1"/>
    <w:uiPriority w:val="33"/>
    <w:qFormat/>
    <w:rsid w:val="00382FF2"/>
    <w:rPr>
      <w:b/>
      <w:bCs/>
      <w:smallCaps/>
      <w:spacing w:val="5"/>
    </w:rPr>
  </w:style>
  <w:style w:type="character" w:customStyle="1" w:styleId="CharChar">
    <w:name w:val="Char Char"/>
    <w:basedOn w:val="DefaultParagraphFont1"/>
    <w:rsid w:val="00382FF2"/>
    <w:rPr>
      <w:rFonts w:ascii="Tahoma" w:hAnsi="Tahoma" w:cs="Tahoma"/>
      <w:sz w:val="16"/>
      <w:szCs w:val="16"/>
      <w:lang w:val="en-AU"/>
    </w:rPr>
  </w:style>
  <w:style w:type="character" w:customStyle="1" w:styleId="CharChar8">
    <w:name w:val="Char Char8"/>
    <w:basedOn w:val="DefaultParagraphFont1"/>
    <w:rsid w:val="00382FF2"/>
    <w:rPr>
      <w:rFonts w:ascii="Garamond" w:hAnsi="Garamond"/>
      <w:b/>
      <w:smallCaps/>
      <w:sz w:val="24"/>
      <w:lang w:val="en-AU"/>
    </w:rPr>
  </w:style>
  <w:style w:type="character" w:customStyle="1" w:styleId="CharChar11">
    <w:name w:val="Char Char11"/>
    <w:basedOn w:val="DefaultParagraphFont1"/>
    <w:rsid w:val="00382FF2"/>
    <w:rPr>
      <w:rFonts w:ascii="Garamond" w:hAnsi="Garamond"/>
      <w:lang w:val="en-AU"/>
    </w:rPr>
  </w:style>
  <w:style w:type="character" w:customStyle="1" w:styleId="CharChar12">
    <w:name w:val="Char Char12"/>
    <w:basedOn w:val="DefaultParagraphFont1"/>
    <w:rsid w:val="00382FF2"/>
    <w:rPr>
      <w:rFonts w:ascii="Arial" w:hAnsi="Arial" w:cs="Arial"/>
      <w:b/>
      <w:sz w:val="16"/>
      <w:lang w:val="en-AU"/>
    </w:rPr>
  </w:style>
  <w:style w:type="paragraph" w:customStyle="1" w:styleId="Heading">
    <w:name w:val="Heading"/>
    <w:basedOn w:val="Normal"/>
    <w:next w:val="BodyText"/>
    <w:rsid w:val="00382FF2"/>
    <w:pPr>
      <w:keepNext/>
      <w:spacing w:before="240" w:after="120"/>
    </w:pPr>
    <w:rPr>
      <w:rFonts w:ascii="Nimbus Sans L" w:eastAsia="DejaVu LGC Sans" w:hAnsi="Nimbus Sans L" w:cs="DejaVu LGC Sans"/>
      <w:sz w:val="28"/>
      <w:szCs w:val="28"/>
    </w:rPr>
  </w:style>
  <w:style w:type="paragraph" w:styleId="BodyText">
    <w:name w:val="Body Text"/>
    <w:basedOn w:val="Normal"/>
    <w:semiHidden/>
    <w:rsid w:val="00382FF2"/>
    <w:rPr>
      <w:color w:val="000000"/>
    </w:rPr>
  </w:style>
  <w:style w:type="paragraph" w:styleId="List">
    <w:name w:val="List"/>
    <w:basedOn w:val="BodyText"/>
    <w:semiHidden/>
    <w:rsid w:val="00382FF2"/>
  </w:style>
  <w:style w:type="paragraph" w:styleId="Caption">
    <w:name w:val="caption"/>
    <w:basedOn w:val="Normal"/>
    <w:next w:val="Normal"/>
    <w:qFormat/>
    <w:rsid w:val="00382FF2"/>
    <w:pPr>
      <w:keepNext/>
      <w:spacing w:before="200" w:after="100"/>
      <w:jc w:val="center"/>
    </w:pPr>
    <w:rPr>
      <w:b/>
      <w:i/>
      <w:color w:val="000000"/>
      <w:kern w:val="1"/>
      <w:sz w:val="22"/>
      <w:lang w:val="en-GB"/>
    </w:rPr>
  </w:style>
  <w:style w:type="paragraph" w:customStyle="1" w:styleId="Index">
    <w:name w:val="Index"/>
    <w:basedOn w:val="Normal"/>
    <w:rsid w:val="00382FF2"/>
    <w:pPr>
      <w:suppressLineNumbers/>
      <w:overflowPunct/>
      <w:autoSpaceDE/>
      <w:jc w:val="left"/>
      <w:textAlignment w:val="auto"/>
    </w:pPr>
    <w:rPr>
      <w:rFonts w:ascii="Verdana" w:hAnsi="Verdana" w:cs="Tahoma"/>
      <w:sz w:val="20"/>
      <w:lang w:val="en-US"/>
    </w:rPr>
  </w:style>
  <w:style w:type="paragraph" w:customStyle="1" w:styleId="Heading1Text">
    <w:name w:val="Heading 1 Text"/>
    <w:basedOn w:val="Normal"/>
    <w:rsid w:val="00382FF2"/>
    <w:pPr>
      <w:spacing w:before="60" w:after="60"/>
      <w:ind w:left="720"/>
      <w:jc w:val="left"/>
    </w:pPr>
    <w:rPr>
      <w:sz w:val="22"/>
    </w:rPr>
  </w:style>
  <w:style w:type="paragraph" w:customStyle="1" w:styleId="Heading2Text">
    <w:name w:val="Heading 2 Text"/>
    <w:basedOn w:val="Heading1Text"/>
    <w:rsid w:val="00382FF2"/>
    <w:pPr>
      <w:ind w:left="0"/>
      <w:jc w:val="both"/>
    </w:pPr>
  </w:style>
  <w:style w:type="paragraph" w:styleId="Footer">
    <w:name w:val="footer"/>
    <w:basedOn w:val="Normal"/>
    <w:link w:val="FooterChar"/>
    <w:uiPriority w:val="99"/>
    <w:rsid w:val="00382FF2"/>
    <w:pPr>
      <w:pBdr>
        <w:top w:val="single" w:sz="4" w:space="1" w:color="000000"/>
        <w:bottom w:val="single" w:sz="4" w:space="1" w:color="000000"/>
      </w:pBdr>
      <w:tabs>
        <w:tab w:val="center" w:pos="4770"/>
        <w:tab w:val="right" w:pos="9639"/>
      </w:tabs>
    </w:pPr>
    <w:rPr>
      <w:rFonts w:ascii="Arial" w:hAnsi="Arial" w:cs="Arial"/>
      <w:b/>
      <w:sz w:val="16"/>
    </w:rPr>
  </w:style>
  <w:style w:type="paragraph" w:styleId="Header">
    <w:name w:val="header"/>
    <w:basedOn w:val="Normal"/>
    <w:link w:val="HeaderChar"/>
    <w:uiPriority w:val="99"/>
    <w:rsid w:val="00382FF2"/>
    <w:pPr>
      <w:tabs>
        <w:tab w:val="center" w:pos="4153"/>
        <w:tab w:val="right" w:pos="8306"/>
      </w:tabs>
      <w:jc w:val="left"/>
    </w:pPr>
    <w:rPr>
      <w:sz w:val="20"/>
    </w:rPr>
  </w:style>
  <w:style w:type="paragraph" w:customStyle="1" w:styleId="Heading3Text">
    <w:name w:val="Heading 3 Text"/>
    <w:basedOn w:val="Heading2Text"/>
    <w:rsid w:val="00382FF2"/>
  </w:style>
  <w:style w:type="paragraph" w:customStyle="1" w:styleId="BodySingle">
    <w:name w:val="Body Single"/>
    <w:basedOn w:val="Normal"/>
    <w:rsid w:val="00382FF2"/>
    <w:pPr>
      <w:pBdr>
        <w:bottom w:val="single" w:sz="4" w:space="1" w:color="000000"/>
      </w:pBdr>
    </w:pPr>
    <w:rPr>
      <w:sz w:val="20"/>
    </w:rPr>
  </w:style>
  <w:style w:type="paragraph" w:styleId="TOC1">
    <w:name w:val="toc 1"/>
    <w:basedOn w:val="Normal"/>
    <w:next w:val="Normal"/>
    <w:uiPriority w:val="39"/>
    <w:rsid w:val="00382FF2"/>
    <w:pPr>
      <w:spacing w:before="120" w:after="120"/>
      <w:jc w:val="left"/>
    </w:pPr>
    <w:rPr>
      <w:rFonts w:ascii="Calibri" w:hAnsi="Calibri"/>
      <w:b/>
      <w:bCs/>
      <w:caps/>
      <w:sz w:val="20"/>
    </w:rPr>
  </w:style>
  <w:style w:type="paragraph" w:styleId="TOC2">
    <w:name w:val="toc 2"/>
    <w:basedOn w:val="Normal"/>
    <w:next w:val="Normal"/>
    <w:semiHidden/>
    <w:rsid w:val="00382FF2"/>
    <w:pPr>
      <w:ind w:left="240"/>
      <w:jc w:val="left"/>
    </w:pPr>
    <w:rPr>
      <w:rFonts w:ascii="Calibri" w:hAnsi="Calibri"/>
      <w:smallCaps/>
      <w:sz w:val="20"/>
    </w:rPr>
  </w:style>
  <w:style w:type="paragraph" w:customStyle="1" w:styleId="TableText">
    <w:name w:val="Table Text"/>
    <w:basedOn w:val="Normal"/>
    <w:rsid w:val="00382FF2"/>
    <w:pPr>
      <w:keepNext/>
      <w:spacing w:before="20" w:after="20"/>
    </w:pPr>
    <w:rPr>
      <w:sz w:val="20"/>
    </w:rPr>
  </w:style>
  <w:style w:type="paragraph" w:customStyle="1" w:styleId="Heading4Text">
    <w:name w:val="Heading 4 Text"/>
    <w:basedOn w:val="Heading3Text"/>
    <w:rsid w:val="00382FF2"/>
    <w:pPr>
      <w:ind w:left="2880"/>
    </w:pPr>
  </w:style>
  <w:style w:type="paragraph" w:customStyle="1" w:styleId="Heading5Text">
    <w:name w:val="Heading 5 Text"/>
    <w:basedOn w:val="Heading4Text"/>
    <w:rsid w:val="00382FF2"/>
    <w:pPr>
      <w:ind w:left="3600"/>
    </w:pPr>
  </w:style>
  <w:style w:type="paragraph" w:styleId="CommentText">
    <w:name w:val="annotation text"/>
    <w:basedOn w:val="Normal"/>
    <w:rsid w:val="00382FF2"/>
    <w:rPr>
      <w:sz w:val="20"/>
    </w:rPr>
  </w:style>
  <w:style w:type="paragraph" w:customStyle="1" w:styleId="Text3">
    <w:name w:val="Text 3"/>
    <w:basedOn w:val="Normal"/>
    <w:rsid w:val="00382FF2"/>
    <w:pPr>
      <w:spacing w:before="60" w:after="180"/>
      <w:jc w:val="left"/>
    </w:pPr>
    <w:rPr>
      <w:sz w:val="20"/>
    </w:rPr>
  </w:style>
  <w:style w:type="paragraph" w:customStyle="1" w:styleId="Footnote">
    <w:name w:val="_Footnote"/>
    <w:basedOn w:val="Normal"/>
    <w:rsid w:val="00382FF2"/>
    <w:pPr>
      <w:tabs>
        <w:tab w:val="left" w:pos="360"/>
      </w:tabs>
      <w:ind w:left="216" w:hanging="216"/>
    </w:pPr>
    <w:rPr>
      <w:kern w:val="1"/>
      <w:sz w:val="14"/>
    </w:rPr>
  </w:style>
  <w:style w:type="paragraph" w:customStyle="1" w:styleId="BodyBulletBlue">
    <w:name w:val="_BodyBulletBlue"/>
    <w:basedOn w:val="Normal"/>
    <w:rsid w:val="00382FF2"/>
    <w:pPr>
      <w:spacing w:before="100" w:after="100"/>
      <w:ind w:left="360" w:hanging="360"/>
    </w:pPr>
    <w:rPr>
      <w:kern w:val="1"/>
      <w:sz w:val="22"/>
    </w:rPr>
  </w:style>
  <w:style w:type="paragraph" w:customStyle="1" w:styleId="TableText0">
    <w:name w:val="_TableText"/>
    <w:basedOn w:val="Normal"/>
    <w:rsid w:val="00382FF2"/>
    <w:pPr>
      <w:keepNext/>
      <w:spacing w:before="40" w:after="40"/>
      <w:ind w:left="105"/>
      <w:jc w:val="left"/>
    </w:pPr>
    <w:rPr>
      <w:sz w:val="16"/>
    </w:rPr>
  </w:style>
  <w:style w:type="paragraph" w:customStyle="1" w:styleId="TableColHeadCellShading">
    <w:name w:val="_TableColHeadCellShading"/>
    <w:basedOn w:val="TableText0"/>
    <w:rsid w:val="00382FF2"/>
    <w:pPr>
      <w:jc w:val="center"/>
    </w:pPr>
    <w:rPr>
      <w:b/>
      <w:color w:val="FFFFFF"/>
    </w:rPr>
  </w:style>
  <w:style w:type="paragraph" w:customStyle="1" w:styleId="Hedge">
    <w:name w:val="_Hedge"/>
    <w:basedOn w:val="Normal"/>
    <w:rsid w:val="00382FF2"/>
    <w:pPr>
      <w:spacing w:after="200"/>
    </w:pPr>
    <w:rPr>
      <w:rFonts w:ascii="Arial" w:hAnsi="Arial"/>
      <w:color w:val="000000"/>
      <w:kern w:val="1"/>
      <w:sz w:val="22"/>
      <w:lang w:val="en-GB"/>
    </w:rPr>
  </w:style>
  <w:style w:type="paragraph" w:customStyle="1" w:styleId="BodyBulletBlue5pt5pt">
    <w:name w:val="_BodyBulletBlue_5pt_5pt"/>
    <w:basedOn w:val="Normal"/>
    <w:rsid w:val="00382FF2"/>
    <w:pPr>
      <w:tabs>
        <w:tab w:val="left" w:pos="0"/>
      </w:tabs>
      <w:spacing w:before="100" w:after="100"/>
      <w:ind w:left="360" w:hanging="360"/>
      <w:jc w:val="left"/>
    </w:pPr>
    <w:rPr>
      <w:rFonts w:ascii="Arial" w:hAnsi="Arial"/>
      <w:kern w:val="1"/>
      <w:sz w:val="22"/>
    </w:rPr>
  </w:style>
  <w:style w:type="paragraph" w:customStyle="1" w:styleId="Bullet">
    <w:name w:val="Bullet"/>
    <w:basedOn w:val="Normal"/>
    <w:rsid w:val="00382FF2"/>
    <w:pPr>
      <w:tabs>
        <w:tab w:val="left" w:pos="360"/>
      </w:tabs>
      <w:ind w:left="360" w:hanging="360"/>
    </w:pPr>
    <w:rPr>
      <w:sz w:val="22"/>
    </w:rPr>
  </w:style>
  <w:style w:type="paragraph" w:styleId="BodyText2">
    <w:name w:val="Body Text 2"/>
    <w:basedOn w:val="Normal"/>
    <w:rsid w:val="00382FF2"/>
    <w:pPr>
      <w:jc w:val="center"/>
    </w:pPr>
    <w:rPr>
      <w:b/>
      <w:smallCaps/>
    </w:rPr>
  </w:style>
  <w:style w:type="paragraph" w:customStyle="1" w:styleId="Heading2bullettext">
    <w:name w:val="Heading 2 bullet text"/>
    <w:basedOn w:val="Heading2Text"/>
    <w:rsid w:val="00382FF2"/>
    <w:pPr>
      <w:tabs>
        <w:tab w:val="left" w:pos="360"/>
      </w:tabs>
      <w:ind w:left="-720"/>
    </w:pPr>
  </w:style>
  <w:style w:type="paragraph" w:customStyle="1" w:styleId="Heading2dashtext">
    <w:name w:val="Heading 2 dash text"/>
    <w:basedOn w:val="Heading2bullettext"/>
    <w:rsid w:val="00382FF2"/>
    <w:pPr>
      <w:ind w:left="-626"/>
    </w:pPr>
  </w:style>
  <w:style w:type="paragraph" w:customStyle="1" w:styleId="HeadingContents">
    <w:name w:val="Heading Contents"/>
    <w:basedOn w:val="BodyText2"/>
    <w:rsid w:val="00382FF2"/>
    <w:pPr>
      <w:pBdr>
        <w:bottom w:val="single" w:sz="4" w:space="1" w:color="FF0000"/>
      </w:pBdr>
      <w:ind w:left="283" w:hanging="283"/>
    </w:pPr>
    <w:rPr>
      <w:rFonts w:ascii="Arial" w:hAnsi="Arial"/>
    </w:rPr>
  </w:style>
  <w:style w:type="paragraph" w:customStyle="1" w:styleId="Style1">
    <w:name w:val="Style1"/>
    <w:basedOn w:val="Normal"/>
    <w:rsid w:val="00382FF2"/>
    <w:pPr>
      <w:shd w:val="clear" w:color="auto" w:fill="000080"/>
      <w:spacing w:before="400" w:after="400"/>
      <w:jc w:val="center"/>
    </w:pPr>
    <w:rPr>
      <w:b/>
      <w:smallCaps/>
      <w:sz w:val="36"/>
    </w:rPr>
  </w:style>
  <w:style w:type="paragraph" w:customStyle="1" w:styleId="HeadingTitle">
    <w:name w:val="Heading Title"/>
    <w:basedOn w:val="Style1"/>
    <w:rsid w:val="00382FF2"/>
    <w:pPr>
      <w:shd w:val="clear" w:color="auto" w:fill="FF0000"/>
    </w:pPr>
    <w:rPr>
      <w:color w:val="FFFFFF"/>
    </w:rPr>
  </w:style>
  <w:style w:type="paragraph" w:customStyle="1" w:styleId="ContentsText">
    <w:name w:val="Contents Text"/>
    <w:basedOn w:val="Normal"/>
    <w:rsid w:val="00382FF2"/>
    <w:pPr>
      <w:tabs>
        <w:tab w:val="left" w:pos="1134"/>
      </w:tabs>
      <w:ind w:left="567"/>
      <w:jc w:val="left"/>
    </w:pPr>
    <w:rPr>
      <w:b/>
    </w:rPr>
  </w:style>
  <w:style w:type="paragraph" w:customStyle="1" w:styleId="Heading0">
    <w:name w:val="Heading 0"/>
    <w:basedOn w:val="Heading1"/>
    <w:rsid w:val="00382FF2"/>
    <w:pPr>
      <w:pBdr>
        <w:bottom w:val="single" w:sz="4" w:space="0" w:color="FF0000"/>
      </w:pBdr>
      <w:spacing w:before="0"/>
    </w:pPr>
  </w:style>
  <w:style w:type="paragraph" w:styleId="Title">
    <w:name w:val="Title"/>
    <w:basedOn w:val="Normal"/>
    <w:next w:val="Subtitle"/>
    <w:qFormat/>
    <w:rsid w:val="00382FF2"/>
    <w:pPr>
      <w:spacing w:before="400" w:after="400"/>
      <w:jc w:val="center"/>
    </w:pPr>
    <w:rPr>
      <w:sz w:val="96"/>
    </w:rPr>
  </w:style>
  <w:style w:type="paragraph" w:styleId="Subtitle">
    <w:name w:val="Subtitle"/>
    <w:basedOn w:val="Normal"/>
    <w:next w:val="Normal"/>
    <w:qFormat/>
    <w:rsid w:val="00382FF2"/>
    <w:rPr>
      <w:rFonts w:ascii="Cambria" w:hAnsi="Cambria"/>
      <w:i/>
      <w:iCs/>
      <w:color w:val="4F81BD"/>
      <w:spacing w:val="15"/>
      <w:szCs w:val="24"/>
    </w:rPr>
  </w:style>
  <w:style w:type="paragraph" w:styleId="NormalWeb">
    <w:name w:val="Normal (Web)"/>
    <w:basedOn w:val="Normal"/>
    <w:rsid w:val="00382FF2"/>
    <w:pPr>
      <w:overflowPunct/>
      <w:autoSpaceDE/>
      <w:spacing w:before="100" w:after="100"/>
      <w:jc w:val="left"/>
      <w:textAlignment w:val="auto"/>
    </w:pPr>
    <w:rPr>
      <w:szCs w:val="24"/>
      <w:lang w:val="en-US"/>
    </w:rPr>
  </w:style>
  <w:style w:type="paragraph" w:styleId="BodyText3">
    <w:name w:val="Body Text 3"/>
    <w:basedOn w:val="Normal"/>
    <w:rsid w:val="00382FF2"/>
    <w:pPr>
      <w:overflowPunct/>
      <w:autoSpaceDE/>
      <w:spacing w:line="260" w:lineRule="atLeast"/>
      <w:ind w:left="142" w:hanging="142"/>
      <w:jc w:val="left"/>
      <w:textAlignment w:val="auto"/>
    </w:pPr>
    <w:rPr>
      <w:rFonts w:ascii="Arial" w:hAnsi="Arial"/>
      <w:sz w:val="18"/>
      <w:szCs w:val="16"/>
    </w:rPr>
  </w:style>
  <w:style w:type="paragraph" w:styleId="ListBullet">
    <w:name w:val="List Bullet"/>
    <w:basedOn w:val="BodyText"/>
    <w:rsid w:val="00382FF2"/>
    <w:pPr>
      <w:overflowPunct/>
      <w:autoSpaceDE/>
      <w:spacing w:after="130" w:line="260" w:lineRule="atLeast"/>
      <w:textAlignment w:val="auto"/>
    </w:pPr>
    <w:rPr>
      <w:rFonts w:ascii="Arial" w:hAnsi="Arial"/>
      <w:color w:val="auto"/>
      <w:sz w:val="22"/>
      <w:lang w:val="en-US"/>
    </w:rPr>
  </w:style>
  <w:style w:type="paragraph" w:styleId="BalloonText">
    <w:name w:val="Balloon Text"/>
    <w:basedOn w:val="Normal"/>
    <w:rsid w:val="00382FF2"/>
    <w:rPr>
      <w:rFonts w:ascii="Tahoma" w:hAnsi="Tahoma" w:cs="Tahoma"/>
      <w:sz w:val="16"/>
      <w:szCs w:val="16"/>
    </w:rPr>
  </w:style>
  <w:style w:type="paragraph" w:customStyle="1" w:styleId="StyleHeadingContentsWhiteLeft0cmFirstline0cmTop">
    <w:name w:val="Style Heading Contents + White Left:  0 cm First line:  0 cm Top..."/>
    <w:basedOn w:val="HeadingContents"/>
    <w:rsid w:val="00382FF2"/>
    <w:pPr>
      <w:pBdr>
        <w:top w:val="single" w:sz="4" w:space="1" w:color="FF0000"/>
        <w:left w:val="single" w:sz="4" w:space="1" w:color="FF0000"/>
        <w:right w:val="single" w:sz="4" w:space="1" w:color="FF0000"/>
      </w:pBdr>
      <w:shd w:val="clear" w:color="auto" w:fill="E80300"/>
      <w:ind w:left="0" w:firstLine="0"/>
    </w:pPr>
    <w:rPr>
      <w:rFonts w:ascii="Garamond" w:hAnsi="Garamond"/>
      <w:bCs/>
      <w:color w:val="FF0000"/>
    </w:rPr>
  </w:style>
  <w:style w:type="paragraph" w:customStyle="1" w:styleId="StyleHeading0Left0cmFirstline0cm">
    <w:name w:val="Style Heading 0 + Left:  0 cm First line:  0 cm"/>
    <w:basedOn w:val="Heading0"/>
    <w:rsid w:val="00382FF2"/>
    <w:pPr>
      <w:ind w:left="0" w:firstLine="0"/>
    </w:pPr>
    <w:rPr>
      <w:bCs/>
    </w:rPr>
  </w:style>
  <w:style w:type="paragraph" w:customStyle="1" w:styleId="724boldReply">
    <w:name w:val="724 bold Reply"/>
    <w:basedOn w:val="Normal"/>
    <w:next w:val="Normal"/>
    <w:rsid w:val="00382FF2"/>
    <w:pPr>
      <w:overflowPunct/>
      <w:autoSpaceDE/>
      <w:textAlignment w:val="auto"/>
    </w:pPr>
    <w:rPr>
      <w:rFonts w:ascii="Calibri" w:hAnsi="Calibri"/>
      <w:b/>
      <w:color w:val="0033CC"/>
      <w:sz w:val="22"/>
      <w:szCs w:val="22"/>
      <w:lang w:val="en-US" w:eastAsia="en-US" w:bidi="en-US"/>
    </w:rPr>
  </w:style>
  <w:style w:type="paragraph" w:customStyle="1" w:styleId="BoldNormalnospacing">
    <w:name w:val="Bold Normal no spacing"/>
    <w:basedOn w:val="Normal"/>
    <w:qFormat/>
    <w:rsid w:val="00382FF2"/>
    <w:pPr>
      <w:overflowPunct/>
      <w:autoSpaceDE/>
      <w:textAlignment w:val="auto"/>
    </w:pPr>
    <w:rPr>
      <w:rFonts w:ascii="Calibri" w:hAnsi="Calibri"/>
      <w:b/>
      <w:sz w:val="20"/>
      <w:szCs w:val="22"/>
      <w:lang w:val="en-US" w:eastAsia="en-US" w:bidi="en-US"/>
    </w:rPr>
  </w:style>
  <w:style w:type="paragraph" w:customStyle="1" w:styleId="heading3text0">
    <w:name w:val="heading 3 text"/>
    <w:basedOn w:val="Normal"/>
    <w:rsid w:val="00382FF2"/>
    <w:pPr>
      <w:overflowPunct/>
      <w:autoSpaceDE/>
      <w:spacing w:after="240"/>
      <w:ind w:left="1021"/>
      <w:textAlignment w:val="auto"/>
    </w:pPr>
    <w:rPr>
      <w:rFonts w:ascii="Tele-GroteskNor" w:hAnsi="Tele-GroteskNor"/>
      <w:sz w:val="20"/>
      <w:lang w:val="en-GB"/>
    </w:rPr>
  </w:style>
  <w:style w:type="paragraph" w:customStyle="1" w:styleId="BodyChar">
    <w:name w:val="Body Char"/>
    <w:rsid w:val="00382FF2"/>
    <w:pPr>
      <w:suppressAutoHyphens/>
      <w:spacing w:before="120" w:after="120" w:line="280" w:lineRule="atLeast"/>
      <w:ind w:left="2160"/>
    </w:pPr>
    <w:rPr>
      <w:rFonts w:ascii="Times" w:hAnsi="Times"/>
      <w:color w:val="000000"/>
      <w:sz w:val="24"/>
      <w:lang w:eastAsia="ar-SA"/>
    </w:rPr>
  </w:style>
  <w:style w:type="paragraph" w:styleId="TOCHeading">
    <w:name w:val="TOC Heading"/>
    <w:basedOn w:val="Heading1"/>
    <w:next w:val="Normal"/>
    <w:qFormat/>
    <w:rsid w:val="00382FF2"/>
    <w:pPr>
      <w:keepLines/>
      <w:pBdr>
        <w:bottom w:val="none" w:sz="0" w:space="0" w:color="auto"/>
      </w:pBdr>
      <w:tabs>
        <w:tab w:val="clear" w:pos="720"/>
      </w:tabs>
      <w:overflowPunct/>
      <w:autoSpaceDE/>
      <w:spacing w:before="480" w:after="0" w:line="276" w:lineRule="auto"/>
      <w:ind w:left="0" w:firstLine="0"/>
      <w:textAlignment w:val="auto"/>
    </w:pPr>
    <w:rPr>
      <w:rFonts w:ascii="Cambria" w:hAnsi="Cambria"/>
      <w:bCs/>
      <w:smallCaps w:val="0"/>
      <w:color w:val="365F91"/>
      <w:sz w:val="28"/>
      <w:szCs w:val="28"/>
      <w:lang w:val="en-US"/>
    </w:rPr>
  </w:style>
  <w:style w:type="paragraph" w:styleId="TOC3">
    <w:name w:val="toc 3"/>
    <w:basedOn w:val="Normal"/>
    <w:next w:val="Normal"/>
    <w:uiPriority w:val="39"/>
    <w:rsid w:val="00382FF2"/>
    <w:pPr>
      <w:ind w:left="480"/>
      <w:jc w:val="left"/>
    </w:pPr>
    <w:rPr>
      <w:rFonts w:ascii="Calibri" w:hAnsi="Calibri"/>
      <w:i/>
      <w:iCs/>
      <w:sz w:val="20"/>
    </w:rPr>
  </w:style>
  <w:style w:type="paragraph" w:styleId="TOC4">
    <w:name w:val="toc 4"/>
    <w:basedOn w:val="Normal"/>
    <w:next w:val="Normal"/>
    <w:semiHidden/>
    <w:rsid w:val="00382FF2"/>
    <w:pPr>
      <w:ind w:left="720"/>
      <w:jc w:val="left"/>
    </w:pPr>
    <w:rPr>
      <w:rFonts w:ascii="Calibri" w:hAnsi="Calibri"/>
      <w:sz w:val="18"/>
      <w:szCs w:val="18"/>
    </w:rPr>
  </w:style>
  <w:style w:type="paragraph" w:styleId="TOC5">
    <w:name w:val="toc 5"/>
    <w:basedOn w:val="Normal"/>
    <w:next w:val="Normal"/>
    <w:semiHidden/>
    <w:rsid w:val="00382FF2"/>
    <w:pPr>
      <w:ind w:left="960"/>
      <w:jc w:val="left"/>
    </w:pPr>
    <w:rPr>
      <w:rFonts w:ascii="Calibri" w:hAnsi="Calibri"/>
      <w:sz w:val="18"/>
      <w:szCs w:val="18"/>
    </w:rPr>
  </w:style>
  <w:style w:type="paragraph" w:styleId="TOC6">
    <w:name w:val="toc 6"/>
    <w:basedOn w:val="Normal"/>
    <w:next w:val="Normal"/>
    <w:semiHidden/>
    <w:rsid w:val="00382FF2"/>
    <w:pPr>
      <w:ind w:left="1200"/>
      <w:jc w:val="left"/>
    </w:pPr>
    <w:rPr>
      <w:rFonts w:ascii="Calibri" w:hAnsi="Calibri"/>
      <w:sz w:val="18"/>
      <w:szCs w:val="18"/>
    </w:rPr>
  </w:style>
  <w:style w:type="paragraph" w:styleId="TOC7">
    <w:name w:val="toc 7"/>
    <w:basedOn w:val="Normal"/>
    <w:next w:val="Normal"/>
    <w:semiHidden/>
    <w:rsid w:val="00382FF2"/>
    <w:pPr>
      <w:ind w:left="1440"/>
      <w:jc w:val="left"/>
    </w:pPr>
    <w:rPr>
      <w:rFonts w:ascii="Calibri" w:hAnsi="Calibri"/>
      <w:sz w:val="18"/>
      <w:szCs w:val="18"/>
    </w:rPr>
  </w:style>
  <w:style w:type="paragraph" w:styleId="TOC8">
    <w:name w:val="toc 8"/>
    <w:basedOn w:val="Normal"/>
    <w:next w:val="Normal"/>
    <w:semiHidden/>
    <w:rsid w:val="00382FF2"/>
    <w:pPr>
      <w:ind w:left="1680"/>
      <w:jc w:val="left"/>
    </w:pPr>
    <w:rPr>
      <w:rFonts w:ascii="Calibri" w:hAnsi="Calibri"/>
      <w:sz w:val="18"/>
      <w:szCs w:val="18"/>
    </w:rPr>
  </w:style>
  <w:style w:type="paragraph" w:styleId="TOC9">
    <w:name w:val="toc 9"/>
    <w:basedOn w:val="Normal"/>
    <w:next w:val="Normal"/>
    <w:semiHidden/>
    <w:rsid w:val="00382FF2"/>
    <w:pPr>
      <w:ind w:left="1920"/>
      <w:jc w:val="left"/>
    </w:pPr>
    <w:rPr>
      <w:rFonts w:ascii="Calibri" w:hAnsi="Calibri"/>
      <w:sz w:val="18"/>
      <w:szCs w:val="18"/>
    </w:rPr>
  </w:style>
  <w:style w:type="paragraph" w:customStyle="1" w:styleId="724REPLYCingular">
    <w:name w:val="724 REPLY Cingular"/>
    <w:basedOn w:val="BodyChar"/>
    <w:rsid w:val="00382FF2"/>
    <w:rPr>
      <w:rFonts w:ascii="Arial" w:hAnsi="Arial"/>
      <w:color w:val="0000FF"/>
      <w:sz w:val="20"/>
    </w:rPr>
  </w:style>
  <w:style w:type="paragraph" w:styleId="TableofFigures">
    <w:name w:val="table of figures"/>
    <w:basedOn w:val="Normal"/>
    <w:next w:val="Normal"/>
    <w:rsid w:val="00382FF2"/>
  </w:style>
  <w:style w:type="paragraph" w:styleId="ListParagraph">
    <w:name w:val="List Paragraph"/>
    <w:basedOn w:val="Normal"/>
    <w:next w:val="Normal"/>
    <w:qFormat/>
    <w:rsid w:val="00382FF2"/>
    <w:pPr>
      <w:overflowPunct/>
      <w:autoSpaceDE/>
      <w:spacing w:line="276" w:lineRule="auto"/>
      <w:ind w:left="1080" w:hanging="360"/>
      <w:textAlignment w:val="auto"/>
    </w:pPr>
    <w:rPr>
      <w:rFonts w:ascii="Calibri" w:hAnsi="Calibri"/>
      <w:sz w:val="20"/>
      <w:szCs w:val="22"/>
      <w:lang w:val="en-GB" w:eastAsia="en-US" w:bidi="en-US"/>
    </w:rPr>
  </w:style>
  <w:style w:type="paragraph" w:styleId="FootnoteText">
    <w:name w:val="footnote text"/>
    <w:basedOn w:val="Normal"/>
    <w:semiHidden/>
    <w:rsid w:val="00382FF2"/>
    <w:pPr>
      <w:overflowPunct/>
      <w:autoSpaceDE/>
      <w:spacing w:after="120"/>
      <w:ind w:left="284" w:hanging="284"/>
      <w:textAlignment w:val="auto"/>
    </w:pPr>
    <w:rPr>
      <w:rFonts w:ascii="Arial" w:hAnsi="Arial"/>
      <w:sz w:val="22"/>
      <w:lang w:val="en-GB"/>
    </w:rPr>
  </w:style>
  <w:style w:type="paragraph" w:customStyle="1" w:styleId="724ReplyBullets">
    <w:name w:val="724 Reply Bullets"/>
    <w:basedOn w:val="Normal"/>
    <w:rsid w:val="00382FF2"/>
    <w:pPr>
      <w:overflowPunct/>
      <w:autoSpaceDE/>
      <w:spacing w:before="120"/>
      <w:textAlignment w:val="auto"/>
    </w:pPr>
    <w:rPr>
      <w:rFonts w:ascii="Arial" w:hAnsi="Arial" w:cs="Arial"/>
      <w:color w:val="0033CC"/>
      <w:sz w:val="20"/>
      <w:szCs w:val="22"/>
      <w:lang w:val="en-US"/>
    </w:rPr>
  </w:style>
  <w:style w:type="paragraph" w:styleId="HTMLPreformatted">
    <w:name w:val="HTML Preformatted"/>
    <w:basedOn w:val="Normal"/>
    <w:rsid w:val="00382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jc w:val="left"/>
      <w:textAlignment w:val="auto"/>
    </w:pPr>
    <w:rPr>
      <w:rFonts w:ascii="Courier New" w:hAnsi="Courier New" w:cs="Courier New"/>
      <w:sz w:val="20"/>
      <w:lang w:val="en-US"/>
    </w:rPr>
  </w:style>
  <w:style w:type="paragraph" w:customStyle="1" w:styleId="BulletList">
    <w:name w:val="Bullet List"/>
    <w:basedOn w:val="ListParagraph"/>
    <w:rsid w:val="00382FF2"/>
    <w:pPr>
      <w:spacing w:after="200"/>
      <w:ind w:left="0" w:firstLine="0"/>
    </w:pPr>
  </w:style>
  <w:style w:type="paragraph" w:customStyle="1" w:styleId="FieldReferences">
    <w:name w:val="Field References"/>
    <w:rsid w:val="00382FF2"/>
    <w:pPr>
      <w:suppressAutoHyphens/>
      <w:spacing w:after="200" w:line="276" w:lineRule="auto"/>
      <w:ind w:left="720"/>
    </w:pPr>
    <w:rPr>
      <w:rFonts w:ascii="Arial" w:hAnsi="Arial"/>
      <w:sz w:val="16"/>
      <w:szCs w:val="16"/>
      <w:lang w:bidi="en-US"/>
    </w:rPr>
  </w:style>
  <w:style w:type="paragraph" w:styleId="CommentSubject">
    <w:name w:val="annotation subject"/>
    <w:basedOn w:val="CommentText"/>
    <w:next w:val="CommentText"/>
    <w:rsid w:val="00382FF2"/>
    <w:rPr>
      <w:b/>
      <w:bCs/>
    </w:rPr>
  </w:style>
  <w:style w:type="paragraph" w:customStyle="1" w:styleId="Picture">
    <w:name w:val="Picture"/>
    <w:basedOn w:val="Normal"/>
    <w:rsid w:val="00382FF2"/>
    <w:pPr>
      <w:keepNext/>
      <w:overflowPunct/>
      <w:autoSpaceDE/>
      <w:spacing w:before="80" w:after="120"/>
      <w:ind w:left="567"/>
      <w:jc w:val="center"/>
      <w:textAlignment w:val="auto"/>
    </w:pPr>
    <w:rPr>
      <w:rFonts w:ascii="Times New Roman" w:hAnsi="Times New Roman"/>
      <w:szCs w:val="24"/>
      <w:lang w:val="en-US"/>
    </w:rPr>
  </w:style>
  <w:style w:type="paragraph" w:customStyle="1" w:styleId="Body">
    <w:name w:val="Body"/>
    <w:basedOn w:val="Normal"/>
    <w:rsid w:val="00382FF2"/>
    <w:pPr>
      <w:overflowPunct/>
      <w:autoSpaceDE/>
      <w:spacing w:before="80" w:line="240" w:lineRule="atLeast"/>
      <w:jc w:val="left"/>
      <w:textAlignment w:val="auto"/>
    </w:pPr>
    <w:rPr>
      <w:rFonts w:ascii="Calibri" w:hAnsi="Calibri" w:cs="Miriam"/>
      <w:sz w:val="22"/>
      <w:lang w:val="en-US" w:eastAsia="he-IL" w:bidi="he-IL"/>
    </w:rPr>
  </w:style>
  <w:style w:type="paragraph" w:customStyle="1" w:styleId="Answer">
    <w:name w:val="Answer"/>
    <w:basedOn w:val="Normal"/>
    <w:rsid w:val="00382FF2"/>
    <w:pPr>
      <w:overflowPunct/>
      <w:autoSpaceDE/>
      <w:ind w:left="567"/>
      <w:textAlignment w:val="auto"/>
    </w:pPr>
    <w:rPr>
      <w:rFonts w:ascii="Arial" w:hAnsi="Arial"/>
      <w:b/>
      <w:szCs w:val="24"/>
      <w:lang w:val="en-GB"/>
    </w:rPr>
  </w:style>
  <w:style w:type="paragraph" w:customStyle="1" w:styleId="724Paragraph">
    <w:name w:val="724 Paragraph"/>
    <w:basedOn w:val="Normal"/>
    <w:rsid w:val="00382FF2"/>
    <w:pPr>
      <w:overflowPunct/>
      <w:autoSpaceDE/>
      <w:spacing w:after="120"/>
      <w:ind w:left="1440"/>
      <w:jc w:val="left"/>
      <w:textAlignment w:val="auto"/>
    </w:pPr>
    <w:rPr>
      <w:rFonts w:ascii="Times New Roman" w:hAnsi="Times New Roman"/>
      <w:sz w:val="22"/>
      <w:lang w:val="en-US"/>
    </w:rPr>
  </w:style>
  <w:style w:type="paragraph" w:styleId="BodyTextIndent2">
    <w:name w:val="Body Text Indent 2"/>
    <w:basedOn w:val="Normal"/>
    <w:rsid w:val="00382FF2"/>
    <w:pPr>
      <w:spacing w:after="120" w:line="480" w:lineRule="auto"/>
      <w:ind w:left="360"/>
    </w:pPr>
  </w:style>
  <w:style w:type="paragraph" w:styleId="Date">
    <w:name w:val="Date"/>
    <w:basedOn w:val="Normal"/>
    <w:next w:val="Normal"/>
    <w:rsid w:val="00382FF2"/>
    <w:pPr>
      <w:overflowPunct/>
      <w:autoSpaceDE/>
      <w:jc w:val="left"/>
      <w:textAlignment w:val="auto"/>
    </w:pPr>
    <w:rPr>
      <w:rFonts w:ascii="Verdana" w:hAnsi="Verdana"/>
      <w:sz w:val="20"/>
      <w:lang w:val="en-US"/>
    </w:rPr>
  </w:style>
  <w:style w:type="paragraph" w:styleId="List2">
    <w:name w:val="List 2"/>
    <w:basedOn w:val="Normal"/>
    <w:rsid w:val="00382FF2"/>
    <w:pPr>
      <w:overflowPunct/>
      <w:autoSpaceDE/>
      <w:ind w:left="720" w:hanging="360"/>
      <w:jc w:val="left"/>
      <w:textAlignment w:val="auto"/>
    </w:pPr>
    <w:rPr>
      <w:rFonts w:ascii="Verdana" w:hAnsi="Verdana"/>
      <w:sz w:val="20"/>
      <w:lang w:val="en-US"/>
    </w:rPr>
  </w:style>
  <w:style w:type="paragraph" w:customStyle="1" w:styleId="Heading1NoNum">
    <w:name w:val="Heading 1 No Num"/>
    <w:basedOn w:val="Heading1"/>
    <w:next w:val="Normal"/>
    <w:rsid w:val="00382FF2"/>
    <w:pPr>
      <w:pBdr>
        <w:bottom w:val="none" w:sz="0" w:space="0" w:color="auto"/>
      </w:pBdr>
      <w:tabs>
        <w:tab w:val="left" w:pos="720"/>
      </w:tabs>
      <w:overflowPunct/>
      <w:autoSpaceDE/>
      <w:spacing w:before="400"/>
      <w:ind w:left="0" w:firstLine="0"/>
      <w:textAlignment w:val="auto"/>
    </w:pPr>
    <w:rPr>
      <w:rFonts w:ascii="Verdana" w:hAnsi="Verdana" w:cs="Arial"/>
      <w:bCs/>
      <w:smallCaps w:val="0"/>
      <w:kern w:val="1"/>
      <w:sz w:val="32"/>
      <w:szCs w:val="32"/>
      <w:lang w:val="en-US"/>
    </w:rPr>
  </w:style>
  <w:style w:type="paragraph" w:customStyle="1" w:styleId="DocumentDate">
    <w:name w:val="DocumentDate"/>
    <w:basedOn w:val="Normal"/>
    <w:rsid w:val="00382FF2"/>
    <w:pPr>
      <w:overflowPunct/>
      <w:autoSpaceDE/>
      <w:jc w:val="left"/>
      <w:textAlignment w:val="auto"/>
    </w:pPr>
    <w:rPr>
      <w:rFonts w:ascii="Verdana" w:hAnsi="Verdana"/>
      <w:sz w:val="20"/>
      <w:lang w:val="en-US"/>
    </w:rPr>
  </w:style>
  <w:style w:type="paragraph" w:customStyle="1" w:styleId="DocumentVersion">
    <w:name w:val="DocumentVersion"/>
    <w:basedOn w:val="Normal"/>
    <w:rsid w:val="00382FF2"/>
    <w:pPr>
      <w:overflowPunct/>
      <w:autoSpaceDE/>
      <w:jc w:val="left"/>
      <w:textAlignment w:val="auto"/>
    </w:pPr>
    <w:rPr>
      <w:rFonts w:ascii="Verdana" w:hAnsi="Verdana"/>
      <w:sz w:val="20"/>
      <w:lang w:val="en-US"/>
    </w:rPr>
  </w:style>
  <w:style w:type="paragraph" w:customStyle="1" w:styleId="1Heading1">
    <w:name w:val="1 Heading 1"/>
    <w:basedOn w:val="Heading1"/>
    <w:next w:val="Normal"/>
    <w:rsid w:val="00382FF2"/>
    <w:pPr>
      <w:pBdr>
        <w:bottom w:val="none" w:sz="0" w:space="0" w:color="auto"/>
      </w:pBdr>
      <w:tabs>
        <w:tab w:val="left" w:pos="720"/>
      </w:tabs>
      <w:overflowPunct/>
      <w:autoSpaceDE/>
      <w:spacing w:before="400"/>
      <w:ind w:left="0" w:firstLine="0"/>
      <w:textAlignment w:val="auto"/>
    </w:pPr>
    <w:rPr>
      <w:rFonts w:ascii="Verdana" w:hAnsi="Verdana" w:cs="Arial"/>
      <w:bCs/>
      <w:smallCaps w:val="0"/>
      <w:kern w:val="1"/>
      <w:sz w:val="32"/>
      <w:szCs w:val="32"/>
      <w:lang w:val="en-US"/>
    </w:rPr>
  </w:style>
  <w:style w:type="paragraph" w:styleId="NoSpacing">
    <w:name w:val="No Spacing"/>
    <w:basedOn w:val="Normal"/>
    <w:qFormat/>
    <w:rsid w:val="00382FF2"/>
  </w:style>
  <w:style w:type="paragraph" w:styleId="Quote">
    <w:name w:val="Quote"/>
    <w:basedOn w:val="Normal"/>
    <w:next w:val="Normal"/>
    <w:qFormat/>
    <w:rsid w:val="00382FF2"/>
    <w:rPr>
      <w:i/>
      <w:iCs/>
      <w:color w:val="000000"/>
    </w:rPr>
  </w:style>
  <w:style w:type="paragraph" w:styleId="IntenseQuote">
    <w:name w:val="Intense Quote"/>
    <w:basedOn w:val="Normal"/>
    <w:next w:val="Normal"/>
    <w:qFormat/>
    <w:rsid w:val="00382FF2"/>
    <w:pPr>
      <w:pBdr>
        <w:bottom w:val="single" w:sz="4" w:space="4" w:color="FFFF00"/>
      </w:pBdr>
      <w:spacing w:before="200" w:after="280"/>
      <w:ind w:left="936" w:right="936"/>
    </w:pPr>
    <w:rPr>
      <w:b/>
      <w:bCs/>
      <w:i/>
      <w:iCs/>
      <w:color w:val="4F81BD"/>
    </w:rPr>
  </w:style>
  <w:style w:type="paragraph" w:styleId="BlockText">
    <w:name w:val="Block Text"/>
    <w:basedOn w:val="Normal"/>
    <w:rsid w:val="00382FF2"/>
    <w:pPr>
      <w:overflowPunct/>
      <w:autoSpaceDE/>
      <w:ind w:left="1080" w:right="-540"/>
      <w:jc w:val="left"/>
      <w:textAlignment w:val="auto"/>
    </w:pPr>
    <w:rPr>
      <w:rFonts w:ascii="Verdana" w:hAnsi="Verdana"/>
      <w:sz w:val="20"/>
      <w:szCs w:val="24"/>
      <w:lang w:val="en-US"/>
    </w:rPr>
  </w:style>
  <w:style w:type="paragraph" w:styleId="DocumentMap">
    <w:name w:val="Document Map"/>
    <w:basedOn w:val="Normal"/>
    <w:rsid w:val="00382FF2"/>
    <w:rPr>
      <w:rFonts w:ascii="Tahoma" w:hAnsi="Tahoma" w:cs="Tahoma"/>
      <w:sz w:val="16"/>
      <w:szCs w:val="16"/>
    </w:rPr>
  </w:style>
  <w:style w:type="paragraph" w:customStyle="1" w:styleId="NSN-021NormalAltN">
    <w:name w:val="#NSN-021 Normal [Alt+N]"/>
    <w:rsid w:val="00382FF2"/>
    <w:pPr>
      <w:suppressAutoHyphens/>
      <w:spacing w:after="100"/>
      <w:ind w:left="1138"/>
    </w:pPr>
    <w:rPr>
      <w:rFonts w:ascii="Arial" w:hAnsi="Arial" w:cs="Arial"/>
      <w:kern w:val="1"/>
      <w:sz w:val="22"/>
      <w:szCs w:val="22"/>
      <w:lang w:eastAsia="ar-SA"/>
    </w:rPr>
  </w:style>
  <w:style w:type="paragraph" w:customStyle="1" w:styleId="NSN-011Heading1Alt1">
    <w:name w:val="#NSN-011 Heading 1 [Alt+1]"/>
    <w:next w:val="NSN-021NormalAltN"/>
    <w:rsid w:val="00382FF2"/>
    <w:pPr>
      <w:pageBreakBefore/>
      <w:suppressAutoHyphens/>
      <w:spacing w:after="180"/>
    </w:pPr>
    <w:rPr>
      <w:rFonts w:ascii="Arial" w:hAnsi="Arial"/>
      <w:color w:val="999999"/>
      <w:sz w:val="36"/>
      <w:szCs w:val="36"/>
      <w:lang w:eastAsia="ar-SA"/>
    </w:rPr>
  </w:style>
  <w:style w:type="paragraph" w:customStyle="1" w:styleId="NSN-012Heading2Alt2">
    <w:name w:val="#NSN-012 Heading 2 [Alt+2]"/>
    <w:basedOn w:val="NSN-011Heading1Alt1"/>
    <w:next w:val="NSN-021NormalAltN"/>
    <w:rsid w:val="00382FF2"/>
    <w:pPr>
      <w:pageBreakBefore w:val="0"/>
      <w:spacing w:after="160"/>
    </w:pPr>
    <w:rPr>
      <w:sz w:val="32"/>
    </w:rPr>
  </w:style>
  <w:style w:type="paragraph" w:customStyle="1" w:styleId="NSN-013Heading3Alt3">
    <w:name w:val="#NSN-013 Heading 3 [Alt+3]"/>
    <w:basedOn w:val="NSN-012Heading2Alt2"/>
    <w:next w:val="NSN-021NormalAltN"/>
    <w:rsid w:val="00382FF2"/>
    <w:pPr>
      <w:spacing w:after="140"/>
    </w:pPr>
    <w:rPr>
      <w:sz w:val="28"/>
    </w:rPr>
  </w:style>
  <w:style w:type="paragraph" w:customStyle="1" w:styleId="NSN-014Heading4Alt4">
    <w:name w:val="#NSN-014 Heading 4 [Alt+4]"/>
    <w:basedOn w:val="NSN-013Heading3Alt3"/>
    <w:next w:val="NSN-021NormalAltN"/>
    <w:rsid w:val="00382FF2"/>
    <w:pPr>
      <w:spacing w:after="0"/>
    </w:pPr>
    <w:rPr>
      <w:sz w:val="22"/>
    </w:rPr>
  </w:style>
  <w:style w:type="paragraph" w:customStyle="1" w:styleId="WW-TableContents111">
    <w:name w:val="WW-Table Contents111"/>
    <w:basedOn w:val="BodyText"/>
    <w:rsid w:val="00382FF2"/>
    <w:pPr>
      <w:suppressLineNumbers/>
      <w:overflowPunct/>
      <w:autoSpaceDE/>
      <w:textAlignment w:val="auto"/>
    </w:pPr>
    <w:rPr>
      <w:rFonts w:ascii="Book Antiqua" w:hAnsi="Book Antiqua"/>
      <w:color w:val="FF0000"/>
      <w:sz w:val="22"/>
      <w:szCs w:val="22"/>
      <w:lang w:val="en-US"/>
    </w:rPr>
  </w:style>
  <w:style w:type="paragraph" w:customStyle="1" w:styleId="WW-TableHeading111">
    <w:name w:val="WW-Table Heading111"/>
    <w:basedOn w:val="WW-TableContents111"/>
    <w:rsid w:val="00382FF2"/>
    <w:pPr>
      <w:jc w:val="center"/>
    </w:pPr>
    <w:rPr>
      <w:b/>
      <w:bCs/>
      <w:i/>
      <w:iCs/>
    </w:rPr>
  </w:style>
  <w:style w:type="paragraph" w:customStyle="1" w:styleId="TableContents">
    <w:name w:val="Table Contents"/>
    <w:basedOn w:val="Normal"/>
    <w:rsid w:val="00382FF2"/>
    <w:pPr>
      <w:suppressLineNumbers/>
    </w:pPr>
  </w:style>
  <w:style w:type="paragraph" w:customStyle="1" w:styleId="TableHeading">
    <w:name w:val="Table Heading"/>
    <w:basedOn w:val="TableContents"/>
    <w:rsid w:val="00382FF2"/>
    <w:pPr>
      <w:jc w:val="center"/>
    </w:pPr>
    <w:rPr>
      <w:b/>
      <w:bCs/>
    </w:rPr>
  </w:style>
  <w:style w:type="paragraph" w:customStyle="1" w:styleId="Contents10">
    <w:name w:val="Contents 10"/>
    <w:basedOn w:val="Index"/>
    <w:rsid w:val="00382FF2"/>
    <w:pPr>
      <w:tabs>
        <w:tab w:val="right" w:leader="dot" w:pos="9972"/>
      </w:tabs>
      <w:ind w:left="2547"/>
    </w:pPr>
  </w:style>
  <w:style w:type="character" w:customStyle="1" w:styleId="HeaderChar">
    <w:name w:val="Header Char"/>
    <w:basedOn w:val="DefaultParagraphFont"/>
    <w:link w:val="Header"/>
    <w:uiPriority w:val="99"/>
    <w:rsid w:val="00C60495"/>
    <w:rPr>
      <w:rFonts w:ascii="Garamond" w:hAnsi="Garamond"/>
      <w:lang w:val="en-AU" w:eastAsia="ar-SA"/>
    </w:rPr>
  </w:style>
  <w:style w:type="table" w:styleId="TableGrid">
    <w:name w:val="Table Grid"/>
    <w:basedOn w:val="TableNormal"/>
    <w:uiPriority w:val="59"/>
    <w:rsid w:val="00907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9070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7852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FooterChar">
    <w:name w:val="Footer Char"/>
    <w:basedOn w:val="DefaultParagraphFont"/>
    <w:link w:val="Footer"/>
    <w:uiPriority w:val="99"/>
    <w:rsid w:val="00E60AEC"/>
    <w:rPr>
      <w:rFonts w:ascii="Arial" w:hAnsi="Arial" w:cs="Arial"/>
      <w:b/>
      <w:sz w:val="16"/>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19808">
      <w:bodyDiv w:val="1"/>
      <w:marLeft w:val="0"/>
      <w:marRight w:val="0"/>
      <w:marTop w:val="0"/>
      <w:marBottom w:val="0"/>
      <w:divBdr>
        <w:top w:val="none" w:sz="0" w:space="0" w:color="auto"/>
        <w:left w:val="none" w:sz="0" w:space="0" w:color="auto"/>
        <w:bottom w:val="none" w:sz="0" w:space="0" w:color="auto"/>
        <w:right w:val="none" w:sz="0" w:space="0" w:color="auto"/>
      </w:divBdr>
    </w:div>
    <w:div w:id="56049798">
      <w:bodyDiv w:val="1"/>
      <w:marLeft w:val="0"/>
      <w:marRight w:val="0"/>
      <w:marTop w:val="0"/>
      <w:marBottom w:val="0"/>
      <w:divBdr>
        <w:top w:val="none" w:sz="0" w:space="0" w:color="auto"/>
        <w:left w:val="none" w:sz="0" w:space="0" w:color="auto"/>
        <w:bottom w:val="none" w:sz="0" w:space="0" w:color="auto"/>
        <w:right w:val="none" w:sz="0" w:space="0" w:color="auto"/>
      </w:divBdr>
    </w:div>
    <w:div w:id="61410912">
      <w:bodyDiv w:val="1"/>
      <w:marLeft w:val="0"/>
      <w:marRight w:val="0"/>
      <w:marTop w:val="0"/>
      <w:marBottom w:val="0"/>
      <w:divBdr>
        <w:top w:val="none" w:sz="0" w:space="0" w:color="auto"/>
        <w:left w:val="none" w:sz="0" w:space="0" w:color="auto"/>
        <w:bottom w:val="none" w:sz="0" w:space="0" w:color="auto"/>
        <w:right w:val="none" w:sz="0" w:space="0" w:color="auto"/>
      </w:divBdr>
    </w:div>
    <w:div w:id="87701543">
      <w:bodyDiv w:val="1"/>
      <w:marLeft w:val="0"/>
      <w:marRight w:val="0"/>
      <w:marTop w:val="0"/>
      <w:marBottom w:val="0"/>
      <w:divBdr>
        <w:top w:val="none" w:sz="0" w:space="0" w:color="auto"/>
        <w:left w:val="none" w:sz="0" w:space="0" w:color="auto"/>
        <w:bottom w:val="none" w:sz="0" w:space="0" w:color="auto"/>
        <w:right w:val="none" w:sz="0" w:space="0" w:color="auto"/>
      </w:divBdr>
    </w:div>
    <w:div w:id="338316850">
      <w:bodyDiv w:val="1"/>
      <w:marLeft w:val="0"/>
      <w:marRight w:val="0"/>
      <w:marTop w:val="0"/>
      <w:marBottom w:val="0"/>
      <w:divBdr>
        <w:top w:val="none" w:sz="0" w:space="0" w:color="auto"/>
        <w:left w:val="none" w:sz="0" w:space="0" w:color="auto"/>
        <w:bottom w:val="none" w:sz="0" w:space="0" w:color="auto"/>
        <w:right w:val="none" w:sz="0" w:space="0" w:color="auto"/>
      </w:divBdr>
    </w:div>
    <w:div w:id="462650926">
      <w:bodyDiv w:val="1"/>
      <w:marLeft w:val="0"/>
      <w:marRight w:val="0"/>
      <w:marTop w:val="0"/>
      <w:marBottom w:val="0"/>
      <w:divBdr>
        <w:top w:val="none" w:sz="0" w:space="0" w:color="auto"/>
        <w:left w:val="none" w:sz="0" w:space="0" w:color="auto"/>
        <w:bottom w:val="none" w:sz="0" w:space="0" w:color="auto"/>
        <w:right w:val="none" w:sz="0" w:space="0" w:color="auto"/>
      </w:divBdr>
    </w:div>
    <w:div w:id="507183842">
      <w:bodyDiv w:val="1"/>
      <w:marLeft w:val="0"/>
      <w:marRight w:val="0"/>
      <w:marTop w:val="0"/>
      <w:marBottom w:val="0"/>
      <w:divBdr>
        <w:top w:val="none" w:sz="0" w:space="0" w:color="auto"/>
        <w:left w:val="none" w:sz="0" w:space="0" w:color="auto"/>
        <w:bottom w:val="none" w:sz="0" w:space="0" w:color="auto"/>
        <w:right w:val="none" w:sz="0" w:space="0" w:color="auto"/>
      </w:divBdr>
    </w:div>
    <w:div w:id="552733214">
      <w:bodyDiv w:val="1"/>
      <w:marLeft w:val="0"/>
      <w:marRight w:val="0"/>
      <w:marTop w:val="0"/>
      <w:marBottom w:val="0"/>
      <w:divBdr>
        <w:top w:val="none" w:sz="0" w:space="0" w:color="auto"/>
        <w:left w:val="none" w:sz="0" w:space="0" w:color="auto"/>
        <w:bottom w:val="none" w:sz="0" w:space="0" w:color="auto"/>
        <w:right w:val="none" w:sz="0" w:space="0" w:color="auto"/>
      </w:divBdr>
    </w:div>
    <w:div w:id="633683863">
      <w:bodyDiv w:val="1"/>
      <w:marLeft w:val="0"/>
      <w:marRight w:val="0"/>
      <w:marTop w:val="0"/>
      <w:marBottom w:val="0"/>
      <w:divBdr>
        <w:top w:val="none" w:sz="0" w:space="0" w:color="auto"/>
        <w:left w:val="none" w:sz="0" w:space="0" w:color="auto"/>
        <w:bottom w:val="none" w:sz="0" w:space="0" w:color="auto"/>
        <w:right w:val="none" w:sz="0" w:space="0" w:color="auto"/>
      </w:divBdr>
    </w:div>
    <w:div w:id="896358294">
      <w:bodyDiv w:val="1"/>
      <w:marLeft w:val="0"/>
      <w:marRight w:val="0"/>
      <w:marTop w:val="0"/>
      <w:marBottom w:val="0"/>
      <w:divBdr>
        <w:top w:val="none" w:sz="0" w:space="0" w:color="auto"/>
        <w:left w:val="none" w:sz="0" w:space="0" w:color="auto"/>
        <w:bottom w:val="none" w:sz="0" w:space="0" w:color="auto"/>
        <w:right w:val="none" w:sz="0" w:space="0" w:color="auto"/>
      </w:divBdr>
    </w:div>
    <w:div w:id="956570044">
      <w:bodyDiv w:val="1"/>
      <w:marLeft w:val="0"/>
      <w:marRight w:val="0"/>
      <w:marTop w:val="0"/>
      <w:marBottom w:val="0"/>
      <w:divBdr>
        <w:top w:val="none" w:sz="0" w:space="0" w:color="auto"/>
        <w:left w:val="none" w:sz="0" w:space="0" w:color="auto"/>
        <w:bottom w:val="none" w:sz="0" w:space="0" w:color="auto"/>
        <w:right w:val="none" w:sz="0" w:space="0" w:color="auto"/>
      </w:divBdr>
    </w:div>
    <w:div w:id="1062143336">
      <w:bodyDiv w:val="1"/>
      <w:marLeft w:val="0"/>
      <w:marRight w:val="0"/>
      <w:marTop w:val="0"/>
      <w:marBottom w:val="0"/>
      <w:divBdr>
        <w:top w:val="none" w:sz="0" w:space="0" w:color="auto"/>
        <w:left w:val="none" w:sz="0" w:space="0" w:color="auto"/>
        <w:bottom w:val="none" w:sz="0" w:space="0" w:color="auto"/>
        <w:right w:val="none" w:sz="0" w:space="0" w:color="auto"/>
      </w:divBdr>
    </w:div>
    <w:div w:id="1076437599">
      <w:bodyDiv w:val="1"/>
      <w:marLeft w:val="0"/>
      <w:marRight w:val="0"/>
      <w:marTop w:val="0"/>
      <w:marBottom w:val="0"/>
      <w:divBdr>
        <w:top w:val="none" w:sz="0" w:space="0" w:color="auto"/>
        <w:left w:val="none" w:sz="0" w:space="0" w:color="auto"/>
        <w:bottom w:val="none" w:sz="0" w:space="0" w:color="auto"/>
        <w:right w:val="none" w:sz="0" w:space="0" w:color="auto"/>
      </w:divBdr>
    </w:div>
    <w:div w:id="1388259968">
      <w:bodyDiv w:val="1"/>
      <w:marLeft w:val="0"/>
      <w:marRight w:val="0"/>
      <w:marTop w:val="0"/>
      <w:marBottom w:val="0"/>
      <w:divBdr>
        <w:top w:val="none" w:sz="0" w:space="0" w:color="auto"/>
        <w:left w:val="none" w:sz="0" w:space="0" w:color="auto"/>
        <w:bottom w:val="none" w:sz="0" w:space="0" w:color="auto"/>
        <w:right w:val="none" w:sz="0" w:space="0" w:color="auto"/>
      </w:divBdr>
    </w:div>
    <w:div w:id="1445347283">
      <w:bodyDiv w:val="1"/>
      <w:marLeft w:val="0"/>
      <w:marRight w:val="0"/>
      <w:marTop w:val="0"/>
      <w:marBottom w:val="0"/>
      <w:divBdr>
        <w:top w:val="none" w:sz="0" w:space="0" w:color="auto"/>
        <w:left w:val="none" w:sz="0" w:space="0" w:color="auto"/>
        <w:bottom w:val="none" w:sz="0" w:space="0" w:color="auto"/>
        <w:right w:val="none" w:sz="0" w:space="0" w:color="auto"/>
      </w:divBdr>
    </w:div>
    <w:div w:id="1568614753">
      <w:bodyDiv w:val="1"/>
      <w:marLeft w:val="0"/>
      <w:marRight w:val="0"/>
      <w:marTop w:val="0"/>
      <w:marBottom w:val="0"/>
      <w:divBdr>
        <w:top w:val="none" w:sz="0" w:space="0" w:color="auto"/>
        <w:left w:val="none" w:sz="0" w:space="0" w:color="auto"/>
        <w:bottom w:val="none" w:sz="0" w:space="0" w:color="auto"/>
        <w:right w:val="none" w:sz="0" w:space="0" w:color="auto"/>
      </w:divBdr>
    </w:div>
    <w:div w:id="1598755994">
      <w:bodyDiv w:val="1"/>
      <w:marLeft w:val="0"/>
      <w:marRight w:val="0"/>
      <w:marTop w:val="0"/>
      <w:marBottom w:val="0"/>
      <w:divBdr>
        <w:top w:val="none" w:sz="0" w:space="0" w:color="auto"/>
        <w:left w:val="none" w:sz="0" w:space="0" w:color="auto"/>
        <w:bottom w:val="none" w:sz="0" w:space="0" w:color="auto"/>
        <w:right w:val="none" w:sz="0" w:space="0" w:color="auto"/>
      </w:divBdr>
    </w:div>
    <w:div w:id="1635522149">
      <w:bodyDiv w:val="1"/>
      <w:marLeft w:val="0"/>
      <w:marRight w:val="0"/>
      <w:marTop w:val="0"/>
      <w:marBottom w:val="0"/>
      <w:divBdr>
        <w:top w:val="none" w:sz="0" w:space="0" w:color="auto"/>
        <w:left w:val="none" w:sz="0" w:space="0" w:color="auto"/>
        <w:bottom w:val="none" w:sz="0" w:space="0" w:color="auto"/>
        <w:right w:val="none" w:sz="0" w:space="0" w:color="auto"/>
      </w:divBdr>
    </w:div>
    <w:div w:id="1689868022">
      <w:bodyDiv w:val="1"/>
      <w:marLeft w:val="0"/>
      <w:marRight w:val="0"/>
      <w:marTop w:val="0"/>
      <w:marBottom w:val="0"/>
      <w:divBdr>
        <w:top w:val="none" w:sz="0" w:space="0" w:color="auto"/>
        <w:left w:val="none" w:sz="0" w:space="0" w:color="auto"/>
        <w:bottom w:val="none" w:sz="0" w:space="0" w:color="auto"/>
        <w:right w:val="none" w:sz="0" w:space="0" w:color="auto"/>
      </w:divBdr>
    </w:div>
    <w:div w:id="1764492357">
      <w:bodyDiv w:val="1"/>
      <w:marLeft w:val="0"/>
      <w:marRight w:val="0"/>
      <w:marTop w:val="0"/>
      <w:marBottom w:val="0"/>
      <w:divBdr>
        <w:top w:val="none" w:sz="0" w:space="0" w:color="auto"/>
        <w:left w:val="none" w:sz="0" w:space="0" w:color="auto"/>
        <w:bottom w:val="none" w:sz="0" w:space="0" w:color="auto"/>
        <w:right w:val="none" w:sz="0" w:space="0" w:color="auto"/>
      </w:divBdr>
    </w:div>
    <w:div w:id="1770737456">
      <w:bodyDiv w:val="1"/>
      <w:marLeft w:val="0"/>
      <w:marRight w:val="0"/>
      <w:marTop w:val="0"/>
      <w:marBottom w:val="0"/>
      <w:divBdr>
        <w:top w:val="none" w:sz="0" w:space="0" w:color="auto"/>
        <w:left w:val="none" w:sz="0" w:space="0" w:color="auto"/>
        <w:bottom w:val="none" w:sz="0" w:space="0" w:color="auto"/>
        <w:right w:val="none" w:sz="0" w:space="0" w:color="auto"/>
      </w:divBdr>
    </w:div>
    <w:div w:id="1835338617">
      <w:bodyDiv w:val="1"/>
      <w:marLeft w:val="0"/>
      <w:marRight w:val="0"/>
      <w:marTop w:val="0"/>
      <w:marBottom w:val="0"/>
      <w:divBdr>
        <w:top w:val="none" w:sz="0" w:space="0" w:color="auto"/>
        <w:left w:val="none" w:sz="0" w:space="0" w:color="auto"/>
        <w:bottom w:val="none" w:sz="0" w:space="0" w:color="auto"/>
        <w:right w:val="none" w:sz="0" w:space="0" w:color="auto"/>
      </w:divBdr>
    </w:div>
    <w:div w:id="1874683560">
      <w:bodyDiv w:val="1"/>
      <w:marLeft w:val="0"/>
      <w:marRight w:val="0"/>
      <w:marTop w:val="0"/>
      <w:marBottom w:val="0"/>
      <w:divBdr>
        <w:top w:val="none" w:sz="0" w:space="0" w:color="auto"/>
        <w:left w:val="none" w:sz="0" w:space="0" w:color="auto"/>
        <w:bottom w:val="none" w:sz="0" w:space="0" w:color="auto"/>
        <w:right w:val="none" w:sz="0" w:space="0" w:color="auto"/>
      </w:divBdr>
    </w:div>
    <w:div w:id="214573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loverconnect@cloverinfotech.com" TargetMode="Externa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Site Document</vt:lpstr>
    </vt:vector>
  </TitlesOfParts>
  <Company>Clover</Company>
  <LinksUpToDate>false</LinksUpToDate>
  <CharactersWithSpaces>5803</CharactersWithSpaces>
  <SharedDoc>false</SharedDoc>
  <HLinks>
    <vt:vector size="42" baseType="variant">
      <vt:variant>
        <vt:i4>6815773</vt:i4>
      </vt:variant>
      <vt:variant>
        <vt:i4>39</vt:i4>
      </vt:variant>
      <vt:variant>
        <vt:i4>0</vt:i4>
      </vt:variant>
      <vt:variant>
        <vt:i4>5</vt:i4>
      </vt:variant>
      <vt:variant>
        <vt:lpwstr>mailto:Shamim.mukadam@cloverinfotech.com</vt:lpwstr>
      </vt:variant>
      <vt:variant>
        <vt:lpwstr/>
      </vt:variant>
      <vt:variant>
        <vt:i4>1572920</vt:i4>
      </vt:variant>
      <vt:variant>
        <vt:i4>35</vt:i4>
      </vt:variant>
      <vt:variant>
        <vt:i4>0</vt:i4>
      </vt:variant>
      <vt:variant>
        <vt:i4>5</vt:i4>
      </vt:variant>
      <vt:variant>
        <vt:lpwstr/>
      </vt:variant>
      <vt:variant>
        <vt:lpwstr>_Toc259806340</vt:lpwstr>
      </vt:variant>
      <vt:variant>
        <vt:i4>2031672</vt:i4>
      </vt:variant>
      <vt:variant>
        <vt:i4>29</vt:i4>
      </vt:variant>
      <vt:variant>
        <vt:i4>0</vt:i4>
      </vt:variant>
      <vt:variant>
        <vt:i4>5</vt:i4>
      </vt:variant>
      <vt:variant>
        <vt:lpwstr/>
      </vt:variant>
      <vt:variant>
        <vt:lpwstr>_Toc259806339</vt:lpwstr>
      </vt:variant>
      <vt:variant>
        <vt:i4>2031672</vt:i4>
      </vt:variant>
      <vt:variant>
        <vt:i4>23</vt:i4>
      </vt:variant>
      <vt:variant>
        <vt:i4>0</vt:i4>
      </vt:variant>
      <vt:variant>
        <vt:i4>5</vt:i4>
      </vt:variant>
      <vt:variant>
        <vt:lpwstr/>
      </vt:variant>
      <vt:variant>
        <vt:lpwstr>_Toc259806338</vt:lpwstr>
      </vt:variant>
      <vt:variant>
        <vt:i4>2031672</vt:i4>
      </vt:variant>
      <vt:variant>
        <vt:i4>17</vt:i4>
      </vt:variant>
      <vt:variant>
        <vt:i4>0</vt:i4>
      </vt:variant>
      <vt:variant>
        <vt:i4>5</vt:i4>
      </vt:variant>
      <vt:variant>
        <vt:lpwstr/>
      </vt:variant>
      <vt:variant>
        <vt:lpwstr>_Toc259806337</vt:lpwstr>
      </vt:variant>
      <vt:variant>
        <vt:i4>2031672</vt:i4>
      </vt:variant>
      <vt:variant>
        <vt:i4>11</vt:i4>
      </vt:variant>
      <vt:variant>
        <vt:i4>0</vt:i4>
      </vt:variant>
      <vt:variant>
        <vt:i4>5</vt:i4>
      </vt:variant>
      <vt:variant>
        <vt:lpwstr/>
      </vt:variant>
      <vt:variant>
        <vt:lpwstr>_Toc259806336</vt:lpwstr>
      </vt:variant>
      <vt:variant>
        <vt:i4>2031672</vt:i4>
      </vt:variant>
      <vt:variant>
        <vt:i4>5</vt:i4>
      </vt:variant>
      <vt:variant>
        <vt:i4>0</vt:i4>
      </vt:variant>
      <vt:variant>
        <vt:i4>5</vt:i4>
      </vt:variant>
      <vt:variant>
        <vt:lpwstr/>
      </vt:variant>
      <vt:variant>
        <vt:lpwstr>_Toc259806335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Document</dc:title>
  <dc:creator>Quality</dc:creator>
  <cp:lastModifiedBy>Martin Nathan</cp:lastModifiedBy>
  <cp:revision>8</cp:revision>
  <cp:lastPrinted>2019-01-03T09:57:00Z</cp:lastPrinted>
  <dcterms:created xsi:type="dcterms:W3CDTF">2019-01-03T06:41:00Z</dcterms:created>
  <dcterms:modified xsi:type="dcterms:W3CDTF">2019-12-09T07:06:00Z</dcterms:modified>
</cp:coreProperties>
</file>